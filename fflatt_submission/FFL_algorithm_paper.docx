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both"/>
        <w:rPr>
          <w:rFonts w:ascii="Times New Roman" w:hAnsi="Times New Roman" w:eastAsia="Times New Roman" w:cs="Times New Roman"/>
          <w:b/>
          <w:b/>
          <w:sz w:val="32"/>
          <w:szCs w:val="32"/>
        </w:rPr>
      </w:pPr>
      <w:commentRangeStart w:id="0"/>
      <w:r>
        <w:rPr>
          <w:rFonts w:eastAsia="Times New Roman" w:cs="Times New Roman" w:ascii="Times New Roman" w:hAnsi="Times New Roman"/>
          <w:b/>
          <w:sz w:val="32"/>
          <w:szCs w:val="32"/>
        </w:rPr>
        <w:t>The</w:t>
      </w:r>
      <w:r>
        <w:rPr>
          <w:rFonts w:eastAsia="Times New Roman" w:cs="Times New Roman" w:ascii="Times New Roman" w:hAnsi="Times New Roman"/>
          <w:b/>
          <w:sz w:val="32"/>
          <w:szCs w:val="32"/>
        </w:rPr>
      </w:r>
      <w:commentRangeEnd w:id="0"/>
      <w:r>
        <w:commentReference w:id="0"/>
      </w:r>
      <w:r>
        <w:rPr>
          <w:rFonts w:eastAsia="Times New Roman" w:cs="Times New Roman" w:ascii="Times New Roman" w:hAnsi="Times New Roman"/>
          <w:b/>
          <w:sz w:val="32"/>
          <w:szCs w:val="32"/>
        </w:rPr>
        <w:t xml:space="preserve"> FFL attachment algorithm for generating realistic </w:t>
      </w:r>
      <w:del w:id="0" w:author="Erik Sonnhammer" w:date="2021-11-02T09:10:25Z">
        <w:commentRangeStart w:id="1"/>
        <w:commentRangeStart w:id="2"/>
        <w:commentRangeStart w:id="3"/>
        <w:r>
          <w:rPr>
            <w:rFonts w:eastAsia="Times New Roman" w:cs="Times New Roman" w:ascii="Times New Roman" w:hAnsi="Times New Roman"/>
            <w:b/>
            <w:sz w:val="32"/>
            <w:szCs w:val="32"/>
          </w:rPr>
          <w:delText xml:space="preserve">structure of large </w:delText>
        </w:r>
      </w:del>
      <w:r>
        <w:rPr>
          <w:rFonts w:eastAsia="Times New Roman" w:cs="Times New Roman" w:ascii="Times New Roman" w:hAnsi="Times New Roman"/>
          <w:b/>
          <w:sz w:val="32"/>
          <w:szCs w:val="32"/>
        </w:rPr>
      </w:r>
      <w:commentRangeEnd w:id="3"/>
      <w:r>
        <w:commentReference w:id="3"/>
      </w:r>
      <w:r>
        <w:rPr>
          <w:rFonts w:eastAsia="Times New Roman" w:cs="Times New Roman" w:ascii="Times New Roman" w:hAnsi="Times New Roman"/>
          <w:b/>
          <w:sz w:val="32"/>
          <w:szCs w:val="32"/>
        </w:rPr>
      </w:r>
      <w:commentRangeEnd w:id="2"/>
      <w:r>
        <w:commentReference w:id="2"/>
      </w:r>
      <w:r>
        <w:rPr>
          <w:rFonts w:eastAsia="Times New Roman" w:cs="Times New Roman" w:ascii="Times New Roman" w:hAnsi="Times New Roman"/>
          <w:b/>
          <w:sz w:val="32"/>
          <w:szCs w:val="32"/>
        </w:rPr>
      </w:r>
      <w:commentRangeEnd w:id="1"/>
      <w:r>
        <w:commentReference w:id="1"/>
      </w:r>
      <w:r>
        <w:rPr>
          <w:rFonts w:eastAsia="Times New Roman" w:cs="Times New Roman" w:ascii="Times New Roman" w:hAnsi="Times New Roman"/>
          <w:b/>
          <w:sz w:val="32"/>
          <w:szCs w:val="32"/>
        </w:rPr>
        <w:t>gene regulatory networks</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Erik K. Zhivkoplias</w:t>
      </w:r>
      <w:r>
        <w:rPr>
          <w:rFonts w:eastAsia="Times New Roman" w:cs="Times New Roman" w:ascii="Times New Roman" w:hAnsi="Times New Roman"/>
          <w:vertAlign w:val="superscript"/>
        </w:rPr>
        <w:t>1</w:t>
      </w:r>
      <w:r>
        <w:rPr>
          <w:rFonts w:eastAsia="Cardo" w:cs="Cardo" w:ascii="Cardo" w:hAnsi="Cardo"/>
          <w:b/>
          <w:vertAlign w:val="superscript"/>
        </w:rPr>
        <w:t>⍏</w:t>
      </w:r>
      <w:r>
        <w:rPr>
          <w:rFonts w:eastAsia="Times New Roman" w:cs="Times New Roman" w:ascii="Times New Roman" w:hAnsi="Times New Roman"/>
        </w:rPr>
        <w:t>, Oleg Vavulov</w:t>
      </w:r>
      <w:r>
        <w:rPr>
          <w:rFonts w:eastAsia="Times New Roman" w:cs="Times New Roman" w:ascii="Times New Roman" w:hAnsi="Times New Roman"/>
          <w:highlight w:val="white"/>
          <w:vertAlign w:val="superscript"/>
        </w:rPr>
        <w:t>2</w:t>
      </w:r>
      <w:r>
        <w:rPr>
          <w:rFonts w:eastAsia="Cardo" w:cs="Cardo" w:ascii="Cardo" w:hAnsi="Cardo"/>
          <w:b/>
          <w:vertAlign w:val="superscript"/>
        </w:rPr>
        <w:t>⍏</w:t>
      </w:r>
      <w:r>
        <w:rPr>
          <w:rFonts w:eastAsia="Times New Roman" w:cs="Times New Roman" w:ascii="Times New Roman" w:hAnsi="Times New Roman"/>
        </w:rPr>
        <w:t>, Thomas Hillerton</w:t>
      </w:r>
      <w:r>
        <w:rPr>
          <w:rFonts w:eastAsia="Times New Roman" w:cs="Times New Roman" w:ascii="Times New Roman" w:hAnsi="Times New Roman"/>
          <w:vertAlign w:val="superscript"/>
        </w:rPr>
        <w:t>1</w:t>
      </w:r>
      <w:r>
        <w:rPr>
          <w:rFonts w:eastAsia="Times New Roman" w:cs="Times New Roman" w:ascii="Times New Roman" w:hAnsi="Times New Roman"/>
        </w:rPr>
        <w:t xml:space="preserve">, Erik </w:t>
      </w:r>
      <w:r>
        <w:rPr>
          <w:rFonts w:eastAsia="Times New Roman" w:cs="Times New Roman" w:ascii="Times New Roman" w:hAnsi="Times New Roman"/>
          <w:highlight w:val="white"/>
        </w:rPr>
        <w:t>L. L. Sonnhammer</w:t>
      </w:r>
      <w:r>
        <w:rPr>
          <w:rFonts w:eastAsia="Times New Roman" w:cs="Times New Roman" w:ascii="Times New Roman" w:hAnsi="Times New Roman"/>
          <w:highlight w:val="white"/>
          <w:vertAlign w:val="superscript"/>
        </w:rPr>
        <w:t>1</w:t>
      </w:r>
      <w:r>
        <w:rPr>
          <w:rFonts w:eastAsia="Times New Roman" w:cs="Times New Roman" w:ascii="Times New Roman" w:hAnsi="Times New Roman"/>
          <w:highlight w:val="white"/>
        </w:rPr>
        <w:t>*</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vertAlign w:val="superscript"/>
        </w:rPr>
        <w:t>1</w:t>
      </w:r>
      <w:r>
        <w:rPr>
          <w:rFonts w:eastAsia="Times New Roman" w:cs="Times New Roman" w:ascii="Times New Roman" w:hAnsi="Times New Roman"/>
        </w:rPr>
        <w:t>Department of Biochemistry and Biophysics, Stockholm University, Science for Life Laboratory, Box 1031, 17121 Solna, Sweden</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vertAlign w:val="superscript"/>
        </w:rPr>
        <w:t>2</w:t>
      </w:r>
      <w:r>
        <w:rPr>
          <w:rFonts w:eastAsia="Times New Roman" w:cs="Times New Roman" w:ascii="Times New Roman" w:hAnsi="Times New Roman"/>
        </w:rPr>
        <w:t>Bioinformatics Institute, St. Petersburg, Russia</w:t>
      </w:r>
    </w:p>
    <w:p>
      <w:pPr>
        <w:pStyle w:val="Normal1"/>
        <w:spacing w:lineRule="auto" w:line="240"/>
        <w:rPr>
          <w:rFonts w:ascii="Times New Roman" w:hAnsi="Times New Roman" w:eastAsia="Times New Roman" w:cs="Times New Roman"/>
          <w:b/>
          <w:b/>
          <w:vertAlign w:val="superscript"/>
        </w:rPr>
      </w:pPr>
      <w:r>
        <w:rPr>
          <w:rFonts w:eastAsia="Times New Roman" w:cs="Times New Roman" w:ascii="Times New Roman" w:hAnsi="Times New Roman"/>
          <w:b/>
          <w:vertAlign w:val="superscript"/>
        </w:rPr>
      </w:r>
    </w:p>
    <w:p>
      <w:pPr>
        <w:pStyle w:val="Normal1"/>
        <w:spacing w:lineRule="auto" w:line="240"/>
        <w:rPr>
          <w:rFonts w:ascii="Times New Roman" w:hAnsi="Times New Roman" w:eastAsia="Times New Roman" w:cs="Times New Roman"/>
        </w:rPr>
      </w:pPr>
      <w:r>
        <w:rPr>
          <w:rFonts w:eastAsia="Cardo" w:cs="Cardo" w:ascii="Cardo" w:hAnsi="Cardo"/>
          <w:b/>
          <w:vertAlign w:val="superscript"/>
        </w:rPr>
        <w:t>⍏</w:t>
      </w:r>
      <w:r>
        <w:rPr>
          <w:rFonts w:eastAsia="Times New Roman" w:cs="Times New Roman" w:ascii="Times New Roman" w:hAnsi="Times New Roman"/>
        </w:rPr>
        <w:t>These authors contributed equally</w:t>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rPr>
        <w:t>*To whom correspondence should be addressed.</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Abstract</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Gene-gene and gene-protein hidden regulatory relationships form a gene regulatory network (GRN) that controls the cellular response to changes in the environment. A number of inference methods to reverse engineer the original network from large-scale expression data has recently been developed. However, the absence of ground-truth networks when evaluating the performance makes realistic simulations necessary. One aspect of this is that local network motif analysis of real GRNs indicates that the feed-forward loop (FFL), is significantly enriched. To simulate this properly, we developed a novel motif-based preferential attachment algorithm, FFLatt, which </w:t>
      </w:r>
      <w:commentRangeStart w:id="4"/>
      <w:commentRangeStart w:id="5"/>
      <w:r>
        <w:rPr>
          <w:rFonts w:eastAsia="Times New Roman" w:cs="Times New Roman" w:ascii="Times New Roman" w:hAnsi="Times New Roman"/>
        </w:rPr>
        <w:t>outperformed</w:t>
      </w:r>
      <w:r>
        <w:rPr>
          <w:rFonts w:eastAsia="Times New Roman" w:cs="Times New Roman" w:ascii="Times New Roman" w:hAnsi="Times New Roman"/>
        </w:rPr>
      </w:r>
      <w:commentRangeEnd w:id="5"/>
      <w:r>
        <w:commentReference w:id="5"/>
      </w:r>
      <w:r>
        <w:rPr>
          <w:rFonts w:eastAsia="Times New Roman" w:cs="Times New Roman" w:ascii="Times New Roman" w:hAnsi="Times New Roman"/>
        </w:rPr>
      </w:r>
      <w:commentRangeEnd w:id="4"/>
      <w:r>
        <w:commentReference w:id="4"/>
      </w:r>
      <w:r>
        <w:rPr>
          <w:rFonts w:eastAsia="Times New Roman" w:cs="Times New Roman" w:ascii="Times New Roman" w:hAnsi="Times New Roman"/>
        </w:rPr>
        <w:t xml:space="preserve"> </w:t>
      </w:r>
      <w:del w:id="1" w:author="Erik Sonnhammer" w:date="2021-10-29T13:25:14Z">
        <w:r>
          <w:rPr>
            <w:rFonts w:eastAsia="Times New Roman" w:cs="Times New Roman" w:ascii="Times New Roman" w:hAnsi="Times New Roman"/>
          </w:rPr>
          <w:delText>the subnetwork-selection approach implemented in</w:delText>
        </w:r>
      </w:del>
      <w:r>
        <w:rPr>
          <w:rFonts w:eastAsia="Times New Roman" w:cs="Times New Roman" w:ascii="Times New Roman" w:hAnsi="Times New Roman"/>
        </w:rPr>
        <w:t xml:space="preserve"> the popular GeneNetWeaver network generation tool in reproducing the FFL motif occurrence observed in literature-based biological networks. It also preserves important topological properties such as scale-free distribution, sparsity, and average in/out-degree per node. We conclude that FFLatt is well-suited as a network generation module of a data generation framework with the aim to serve for fair and robust performance evaluation of network inference methods.</w:t>
      </w:r>
    </w:p>
    <w:p>
      <w:pPr>
        <w:pStyle w:val="Normal1"/>
        <w:rPr/>
      </w:pPr>
      <w:r>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1"/>
        <w:rPr>
          <w:rFonts w:ascii="Times New Roman" w:hAnsi="Times New Roman" w:eastAsia="Times New Roman" w:cs="Times New Roman"/>
        </w:rPr>
      </w:pPr>
      <w:r>
        <w:rPr>
          <w:rFonts w:eastAsia="Times New Roman" w:cs="Times New Roman" w:ascii="Times New Roman" w:hAnsi="Times New Roman"/>
        </w:rPr>
        <w:t>Keywords: network biology, gene regulatory networks, gene-gene interaction, network motif structure, network generation, network simulation, benchmarking</w:t>
      </w:r>
    </w:p>
    <w:p>
      <w:pPr>
        <w:pStyle w:val="Normal1"/>
        <w:rPr>
          <w:rFonts w:ascii="Times New Roman" w:hAnsi="Times New Roman" w:eastAsia="Times New Roman" w:cs="Times New Roman"/>
        </w:rPr>
      </w:pPr>
      <w:r>
        <w:rPr>
          <w:rFonts w:eastAsia="Times New Roman" w:cs="Times New Roman" w:ascii="Times New Roman" w:hAnsi="Times New Roman"/>
        </w:rPr>
        <w:t xml:space="preserve">Availability:  </w:t>
      </w:r>
      <w:hyperlink r:id="rId2">
        <w:r>
          <w:rPr>
            <w:rFonts w:eastAsia="Times New Roman" w:cs="Times New Roman" w:ascii="Times New Roman" w:hAnsi="Times New Roman"/>
            <w:color w:val="1155CC"/>
            <w:u w:val="single"/>
          </w:rPr>
          <w:t>https://bitbucket.org/sonnhammergrni/fflatt/</w:t>
        </w:r>
      </w:hyperlink>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Introduction</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Understanding large-scale biological relationships between genes and the proteins they encode remains a great challenge in systems biology. The wide availability of system-level expression datasets gave rise to a variety of reverse-engineering methods that aim to reconstruct the hidden regulatory gene–gene and gene–protein relationships. Such relationships form a gene regulatory network (GRN) that regulates developmental processes in organisms and controls adaptation to changes in the environment </w:t>
      </w:r>
      <w:hyperlink r:id="rId3">
        <w:r>
          <w:rPr>
            <w:rFonts w:eastAsia="Times New Roman" w:cs="Times New Roman" w:ascii="Times New Roman" w:hAnsi="Times New Roman"/>
            <w:b w:val="false"/>
            <w:color w:val="000000"/>
            <w:u w:val="none"/>
          </w:rPr>
          <w:t>(Davidson 2010)</w:t>
        </w:r>
      </w:hyperlink>
      <w:r>
        <w:rPr>
          <w:rFonts w:eastAsia="Times New Roman" w:cs="Times New Roman" w:ascii="Times New Roman" w:hAnsi="Times New Roman"/>
        </w:rPr>
        <w:t xml:space="preserve">. By contrast with other networks in biological systems, GRNs are harder to validate as the interactions that occur between genes usually involve indirect interactions through biological molecules making the interaction hard to detect and quantify. The incompleteness and scarcity of ground-truth networks results in problems when evaluating the performance of methods that seek to infer GRNs from large-scale expression data </w:t>
      </w:r>
      <w:hyperlink r:id="rId4">
        <w:r>
          <w:rPr>
            <w:rFonts w:eastAsia="Times New Roman" w:cs="Times New Roman" w:ascii="Times New Roman" w:hAnsi="Times New Roman"/>
            <w:b w:val="false"/>
            <w:color w:val="000000"/>
            <w:u w:val="none"/>
          </w:rPr>
          <w:t>(Emmert-Streib and Dehmer 2018)</w:t>
        </w:r>
      </w:hyperlink>
      <w:r>
        <w:rPr>
          <w:rFonts w:eastAsia="Times New Roman" w:cs="Times New Roman" w:ascii="Times New Roman" w:hAnsi="Times New Roman"/>
        </w:rPr>
        <w:t>.</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The problem of inferring a gene regulatory network from gene expression data has received significant attention. A great variety of GRN inference methods have been introduced </w:t>
      </w:r>
      <w:hyperlink r:id="rId5">
        <w:r>
          <w:rPr>
            <w:rFonts w:eastAsia="Times New Roman" w:cs="Times New Roman" w:ascii="Times New Roman" w:hAnsi="Times New Roman"/>
            <w:b w:val="false"/>
            <w:color w:val="000000"/>
            <w:u w:val="none"/>
          </w:rPr>
          <w:t>(Margolin et al. 2006; Faith et al. 2007; Huynh-Thu et al. 2010; Friedman, Hastie, and Tibshirani 2010; Zavlanos et al. 2011)</w:t>
        </w:r>
      </w:hyperlink>
      <w:r>
        <w:rPr>
          <w:rFonts w:eastAsia="Times New Roman" w:cs="Times New Roman" w:ascii="Times New Roman" w:hAnsi="Times New Roman"/>
        </w:rPr>
        <w:t xml:space="preserve"> to tackle this problem. It was also the focus of four separate Dialogue for Reverse Engineering Assessments and Methods (DREAM) challenges, with DREAM5 being the most recent one </w:t>
      </w:r>
      <w:hyperlink r:id="rId6">
        <w:r>
          <w:rPr>
            <w:rFonts w:eastAsia="Times New Roman" w:cs="Times New Roman" w:ascii="Times New Roman" w:hAnsi="Times New Roman"/>
            <w:b w:val="false"/>
            <w:color w:val="000000"/>
            <w:u w:val="none"/>
          </w:rPr>
          <w:t>(Marbach et al. 2012)</w:t>
        </w:r>
      </w:hyperlink>
      <w:r>
        <w:rPr>
          <w:rFonts w:eastAsia="Times New Roman" w:cs="Times New Roman" w:ascii="Times New Roman" w:hAnsi="Times New Roman"/>
        </w:rPr>
        <w:t xml:space="preserve">. Newer, more advanced algorithms </w:t>
      </w:r>
      <w:del w:id="2" w:author="Erik Zhivkoplias" w:date="2021-11-07T16:59:36Z">
        <w:r>
          <w:rPr>
            <w:rFonts w:eastAsia="Times New Roman" w:cs="Times New Roman" w:ascii="Times New Roman" w:hAnsi="Times New Roman"/>
          </w:rPr>
          <w:delText xml:space="preserve">have tried to deal with the </w:delText>
        </w:r>
      </w:del>
      <w:del w:id="3" w:author="Erik Zhivkoplias" w:date="2021-11-07T16:59:36Z">
        <w:commentRangeStart w:id="6"/>
        <w:r>
          <w:rPr>
            <w:rFonts w:eastAsia="Times New Roman" w:cs="Times New Roman" w:ascii="Times New Roman" w:hAnsi="Times New Roman"/>
          </w:rPr>
          <w:delText>problem</w:delText>
        </w:r>
      </w:del>
      <w:r>
        <w:rPr>
          <w:rFonts w:eastAsia="Times New Roman" w:cs="Times New Roman" w:ascii="Times New Roman" w:hAnsi="Times New Roman"/>
        </w:rPr>
      </w:r>
      <w:del w:id="4" w:author="Erik Zhivkoplias" w:date="2021-11-07T16:59:00Z">
        <w:commentRangeEnd w:id="6"/>
        <w:r>
          <w:commentReference w:id="6"/>
        </w:r>
        <w:r>
          <w:rPr>
            <w:rFonts w:eastAsia="Times New Roman" w:cs="Times New Roman" w:ascii="Times New Roman" w:hAnsi="Times New Roman"/>
          </w:rPr>
          <w:delText xml:space="preserve"> by utilizeing </w:delText>
        </w:r>
      </w:del>
      <w:ins w:id="5" w:author="Erik Zhivkoplias" w:date="2021-11-07T16:59:00Z">
        <w:r>
          <w:rPr>
            <w:rFonts w:eastAsia="Times New Roman" w:cs="Times New Roman" w:ascii="Times New Roman" w:hAnsi="Times New Roman"/>
          </w:rPr>
          <w:t xml:space="preserve">require not only expression data but also utilize </w:t>
        </w:r>
      </w:ins>
      <w:r>
        <w:rPr>
          <w:rFonts w:eastAsia="Times New Roman" w:cs="Times New Roman" w:ascii="Times New Roman" w:hAnsi="Times New Roman"/>
        </w:rPr>
        <w:t xml:space="preserve">additional information such as experimentally validated interactions and Gene Ontology terms </w:t>
      </w:r>
      <w:hyperlink r:id="rId7">
        <w:r>
          <w:rPr>
            <w:rFonts w:eastAsia="Times New Roman" w:cs="Times New Roman" w:ascii="Times New Roman" w:hAnsi="Times New Roman"/>
            <w:b w:val="false"/>
            <w:color w:val="000000"/>
            <w:u w:val="none"/>
          </w:rPr>
          <w:t>(Chouvardas, Kollias, and Nikolaou 2016)</w:t>
        </w:r>
      </w:hyperlink>
      <w:r>
        <w:rPr>
          <w:rFonts w:eastAsia="Times New Roman" w:cs="Times New Roman" w:ascii="Times New Roman" w:hAnsi="Times New Roman"/>
        </w:rPr>
        <w:t xml:space="preserve">, structures of genomic datasets and network topology </w:t>
      </w:r>
      <w:hyperlink r:id="rId8">
        <w:r>
          <w:rPr>
            <w:rFonts w:eastAsia="Times New Roman" w:cs="Times New Roman" w:ascii="Times New Roman" w:hAnsi="Times New Roman"/>
            <w:b w:val="false"/>
            <w:color w:val="000000"/>
            <w:u w:val="none"/>
          </w:rPr>
          <w:t>(Siahpirani and Roy 2017)</w:t>
        </w:r>
      </w:hyperlink>
      <w:r>
        <w:rPr>
          <w:rFonts w:eastAsia="Times New Roman" w:cs="Times New Roman" w:ascii="Times New Roman" w:hAnsi="Times New Roman"/>
        </w:rPr>
        <w:t xml:space="preserve"> or Bayesian model that incorporates multiple evidence sources </w:t>
      </w:r>
      <w:hyperlink r:id="rId9">
        <w:r>
          <w:rPr>
            <w:rFonts w:eastAsia="Times New Roman" w:cs="Times New Roman" w:ascii="Times New Roman" w:hAnsi="Times New Roman"/>
            <w:b w:val="false"/>
            <w:color w:val="000000"/>
            <w:u w:val="none"/>
          </w:rPr>
          <w:t>(Young, Raftery, and Yeung 2014)</w:t>
        </w:r>
      </w:hyperlink>
      <w:r>
        <w:rPr>
          <w:rFonts w:eastAsia="Times New Roman" w:cs="Times New Roman" w:ascii="Times New Roman" w:hAnsi="Times New Roman"/>
        </w:rPr>
        <w:t xml:space="preserve">. Despite this, for most methods the performance on real experimental datasets remains modest </w:t>
      </w:r>
      <w:hyperlink r:id="rId10">
        <w:r>
          <w:rPr>
            <w:rFonts w:eastAsia="Times New Roman" w:cs="Times New Roman" w:ascii="Times New Roman" w:hAnsi="Times New Roman"/>
            <w:b w:val="false"/>
            <w:color w:val="000000"/>
            <w:u w:val="none"/>
          </w:rPr>
          <w:t>(Marbach et al. 2012; Chen and Mar 2018; Pratapa et al., n.d.)</w:t>
        </w:r>
      </w:hyperlink>
      <w:r>
        <w:rPr>
          <w:rFonts w:eastAsia="Times New Roman" w:cs="Times New Roman" w:ascii="Times New Roman" w:hAnsi="Times New Roman"/>
        </w:rPr>
        <w:t>.</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Regardless of the method used, it is important to fairly assess its performance with respect to other methods. As some methods can only predict Boolean networks, assessment should be done in terms of binary error classification such as the number of false positives and false negatives. In addition to this, the information about transcriptional interactions is usually only available in the binary form. Boolean networks can only be defined by their topology, which is why it makes it essential to understand the structure of GRN graphs. It’s also worth pointing out that most GRN inference methods could only predict the static network structure, which implies that </w:t>
      </w:r>
      <w:r>
        <w:rPr>
          <w:rFonts w:eastAsia="Times New Roman" w:cs="Times New Roman" w:ascii="Times New Roman" w:hAnsi="Times New Roman"/>
          <w:i/>
        </w:rPr>
        <w:t xml:space="preserve">in-silico </w:t>
      </w:r>
      <w:r>
        <w:rPr>
          <w:rFonts w:eastAsia="Times New Roman" w:cs="Times New Roman" w:ascii="Times New Roman" w:hAnsi="Times New Roman"/>
        </w:rPr>
        <w:t>generated data should also possess biological stability.</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While the true Boolean structure of GRN is usually not known, all GRNs still share some known structural topology: the scale-free property </w:t>
      </w:r>
      <w:hyperlink r:id="rId11">
        <w:r>
          <w:rPr>
            <w:rFonts w:eastAsia="Times New Roman" w:cs="Times New Roman" w:ascii="Times New Roman" w:hAnsi="Times New Roman"/>
            <w:b w:val="false"/>
            <w:color w:val="000000"/>
            <w:u w:val="none"/>
          </w:rPr>
          <w:t>(Barabasi and Albert 1999)</w:t>
        </w:r>
      </w:hyperlink>
      <w:r>
        <w:rPr>
          <w:rFonts w:eastAsia="Times New Roman" w:cs="Times New Roman" w:ascii="Times New Roman" w:hAnsi="Times New Roman"/>
        </w:rPr>
        <w:t xml:space="preserve">, where the average node degree follow a power-law degree distribution, and/or small world property </w:t>
      </w:r>
      <w:hyperlink r:id="rId12">
        <w:r>
          <w:rPr>
            <w:rFonts w:eastAsia="Times New Roman" w:cs="Times New Roman" w:ascii="Times New Roman" w:hAnsi="Times New Roman"/>
            <w:b w:val="false"/>
            <w:color w:val="000000"/>
            <w:u w:val="none"/>
          </w:rPr>
          <w:t>(Watts and Strogatz 1998)</w:t>
        </w:r>
      </w:hyperlink>
      <w:r>
        <w:rPr>
          <w:rFonts w:eastAsia="Times New Roman" w:cs="Times New Roman" w:ascii="Times New Roman" w:hAnsi="Times New Roman"/>
        </w:rPr>
        <w:t xml:space="preserve">, where nodes form distinct clusters in which they are connected to each other in lattice rings. These properties are different from random graphs where node degree is uniformly distributed across all nodes in the system. Some attempts to model GRNs have been made by implementing methods that generate random </w:t>
      </w:r>
      <w:hyperlink r:id="rId13">
        <w:r>
          <w:rPr>
            <w:rFonts w:eastAsia="Times New Roman" w:cs="Times New Roman" w:ascii="Times New Roman" w:hAnsi="Times New Roman"/>
            <w:b w:val="false"/>
            <w:color w:val="000000"/>
            <w:u w:val="none"/>
          </w:rPr>
          <w:t>(Watts and Strogatz 1998; Mendes, Sha, and Ye 2003)</w:t>
        </w:r>
      </w:hyperlink>
      <w:r>
        <w:rPr>
          <w:rFonts w:eastAsia="Times New Roman" w:cs="Times New Roman" w:ascii="Times New Roman" w:hAnsi="Times New Roman"/>
        </w:rPr>
        <w:t xml:space="preserve"> or scale-free artificial gene networks with given sets of parameters but eventually methods that are based on the idea of subnetwork-selection gained more popularity </w:t>
      </w:r>
      <w:hyperlink r:id="rId14">
        <w:r>
          <w:rPr>
            <w:rFonts w:eastAsia="Times New Roman" w:cs="Times New Roman" w:ascii="Times New Roman" w:hAnsi="Times New Roman"/>
            <w:b w:val="false"/>
            <w:color w:val="000000"/>
            <w:u w:val="none"/>
          </w:rPr>
          <w:t>(Van den Bulcke et al. 2006; Schaffter, Marbach, and Floreano 2011)</w:t>
        </w:r>
      </w:hyperlink>
      <w:r>
        <w:rPr>
          <w:rFonts w:eastAsia="Times New Roman" w:cs="Times New Roman" w:ascii="Times New Roman" w:hAnsi="Times New Roman"/>
        </w:rPr>
        <w:t>. The most popular method, GeneNetWeaver</w:t>
      </w:r>
      <w:r>
        <w:rPr>
          <w:rFonts w:eastAsia="Times New Roman" w:cs="Times New Roman" w:ascii="Times New Roman" w:hAnsi="Times New Roman"/>
          <w:i/>
        </w:rPr>
        <w:t xml:space="preserve"> </w:t>
      </w:r>
      <w:r>
        <w:rPr>
          <w:rFonts w:eastAsia="Times New Roman" w:cs="Times New Roman" w:ascii="Times New Roman" w:hAnsi="Times New Roman"/>
        </w:rPr>
        <w:t xml:space="preserve">(GNW, </w:t>
      </w:r>
      <w:hyperlink r:id="rId15">
        <w:r>
          <w:rPr>
            <w:rFonts w:eastAsia="Times New Roman" w:cs="Times New Roman" w:ascii="Times New Roman" w:hAnsi="Times New Roman"/>
            <w:b w:val="false"/>
            <w:color w:val="000000"/>
            <w:u w:val="none"/>
          </w:rPr>
          <w:t>(Schaffter, Marbach, and Floreano 2011)</w:t>
        </w:r>
      </w:hyperlink>
      <w:r>
        <w:rPr>
          <w:rFonts w:eastAsia="Times New Roman" w:cs="Times New Roman" w:ascii="Times New Roman" w:hAnsi="Times New Roman"/>
        </w:rPr>
        <w:t>)</w:t>
      </w:r>
      <w:r>
        <w:rPr>
          <w:rFonts w:eastAsia="Times New Roman" w:cs="Times New Roman" w:ascii="Times New Roman" w:hAnsi="Times New Roman"/>
          <w:i/>
        </w:rPr>
        <w:t xml:space="preserve"> </w:t>
      </w:r>
      <w:r>
        <w:rPr>
          <w:rFonts w:eastAsia="Times New Roman" w:cs="Times New Roman" w:ascii="Times New Roman" w:hAnsi="Times New Roman"/>
        </w:rPr>
        <w:t xml:space="preserve">was used to generate </w:t>
      </w:r>
      <w:r>
        <w:rPr>
          <w:rFonts w:eastAsia="Times New Roman" w:cs="Times New Roman" w:ascii="Times New Roman" w:hAnsi="Times New Roman"/>
          <w:i/>
        </w:rPr>
        <w:t>in silico</w:t>
      </w:r>
      <w:r>
        <w:rPr>
          <w:rFonts w:eastAsia="Times New Roman" w:cs="Times New Roman" w:ascii="Times New Roman" w:hAnsi="Times New Roman"/>
        </w:rPr>
        <w:t xml:space="preserve"> networks for DREAM challenges. GNW allows for knock-out and knock-down perturbation designs when generating networks and expression data, and control of the number of nodes, including the number of TFs, based on a user-defined input network. To generate expression data it utilizes a non-linear </w:t>
      </w:r>
      <w:ins w:id="6" w:author="Erik Zhivkoplias" w:date="2021-11-07T16:56:59Z">
        <w:r>
          <w:rPr>
            <w:rFonts w:eastAsia="Times New Roman" w:cs="Times New Roman" w:ascii="Times New Roman" w:hAnsi="Times New Roman"/>
          </w:rPr>
          <w:t>ordinary differential equations (</w:t>
        </w:r>
      </w:ins>
      <w:commentRangeStart w:id="7"/>
      <w:commentRangeStart w:id="8"/>
      <w:commentRangeStart w:id="9"/>
      <w:r>
        <w:rPr>
          <w:rFonts w:eastAsia="Times New Roman" w:cs="Times New Roman" w:ascii="Times New Roman" w:hAnsi="Times New Roman"/>
        </w:rPr>
        <w:t>ODE</w:t>
      </w:r>
      <w:r>
        <w:rPr>
          <w:rFonts w:eastAsia="Times New Roman" w:cs="Times New Roman" w:ascii="Times New Roman" w:hAnsi="Times New Roman"/>
        </w:rPr>
      </w:r>
      <w:commentRangeEnd w:id="9"/>
      <w:r>
        <w:commentReference w:id="9"/>
      </w:r>
      <w:r>
        <w:rPr>
          <w:rFonts w:eastAsia="Times New Roman" w:cs="Times New Roman" w:ascii="Times New Roman" w:hAnsi="Times New Roman"/>
        </w:rPr>
      </w:r>
      <w:commentRangeEnd w:id="8"/>
      <w:r>
        <w:commentReference w:id="8"/>
      </w:r>
      <w:r>
        <w:rPr>
          <w:rFonts w:eastAsia="Times New Roman" w:cs="Times New Roman" w:ascii="Times New Roman" w:hAnsi="Times New Roman"/>
        </w:rPr>
      </w:r>
      <w:ins w:id="7" w:author="Erik Zhivkoplias" w:date="2021-11-07T16:57:18Z">
        <w:commentRangeEnd w:id="7"/>
        <w:r>
          <w:commentReference w:id="7"/>
        </w:r>
        <w:r>
          <w:rPr>
            <w:rFonts w:eastAsia="Times New Roman" w:cs="Times New Roman" w:ascii="Times New Roman" w:hAnsi="Times New Roman"/>
          </w:rPr>
          <w:t>)</w:t>
        </w:r>
      </w:ins>
      <w:r>
        <w:rPr>
          <w:rFonts w:eastAsia="Times New Roman" w:cs="Times New Roman" w:ascii="Times New Roman" w:hAnsi="Times New Roman"/>
        </w:rPr>
        <w:t xml:space="preserve"> model </w:t>
      </w:r>
      <w:ins w:id="8" w:author="Erik Zhivkoplias" w:date="2021-11-07T16:56:08Z">
        <w:r>
          <w:rPr>
            <w:rFonts w:eastAsia="Times New Roman" w:cs="Times New Roman" w:ascii="Times New Roman" w:hAnsi="Times New Roman"/>
          </w:rPr>
          <w:t xml:space="preserve">for gene expression and stochastic differential equations (SDEs) for molecular noise generation </w:t>
        </w:r>
      </w:ins>
      <w:r>
        <w:rPr>
          <w:rFonts w:eastAsia="Times New Roman" w:cs="Times New Roman" w:ascii="Times New Roman" w:hAnsi="Times New Roman"/>
        </w:rPr>
        <w:t xml:space="preserve">with Hill function-based </w:t>
      </w:r>
      <w:ins w:id="9" w:author="Erik Zhivkoplias" w:date="2021-11-07T16:56:49Z">
        <w:r>
          <w:rPr>
            <w:rFonts w:eastAsia="Times New Roman" w:cs="Times New Roman" w:ascii="Times New Roman" w:hAnsi="Times New Roman"/>
          </w:rPr>
          <w:t>kinetics</w:t>
        </w:r>
      </w:ins>
      <w:del w:id="10" w:author="Erik Zhivkoplias" w:date="2021-11-07T16:56:49Z">
        <w:r>
          <w:rPr>
            <w:rFonts w:eastAsia="Times New Roman" w:cs="Times New Roman" w:ascii="Times New Roman" w:hAnsi="Times New Roman"/>
          </w:rPr>
          <w:delText>dynamics</w:delText>
        </w:r>
      </w:del>
      <w:r>
        <w:rPr>
          <w:rFonts w:eastAsia="Times New Roman" w:cs="Times New Roman" w:ascii="Times New Roman" w:hAnsi="Times New Roman"/>
        </w:rPr>
        <w:t>.</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Global network dynamics is shaped by gene regulatory patterns that are more frequent in GRNs than in other networks </w:t>
      </w:r>
      <w:hyperlink r:id="rId16">
        <w:r>
          <w:rPr>
            <w:rFonts w:eastAsia="Times New Roman" w:cs="Times New Roman" w:ascii="Times New Roman" w:hAnsi="Times New Roman"/>
            <w:b w:val="false"/>
            <w:color w:val="000000"/>
            <w:u w:val="none"/>
          </w:rPr>
          <w:t>(Shen-Orr et al. 2002; Milo 2002)</w:t>
        </w:r>
      </w:hyperlink>
      <w:r>
        <w:rPr>
          <w:rFonts w:eastAsia="Times New Roman" w:cs="Times New Roman" w:ascii="Times New Roman" w:hAnsi="Times New Roman"/>
        </w:rPr>
        <w:t xml:space="preserve"> and may carry information-processing functions. These local patterns, or motifs, do not result in emergence of specific patterns in gene expression but rather determine dynamical boundaries of the phase space of the system </w:t>
      </w:r>
      <w:hyperlink r:id="rId17">
        <w:r>
          <w:rPr>
            <w:rFonts w:eastAsia="Times New Roman" w:cs="Times New Roman" w:ascii="Times New Roman" w:hAnsi="Times New Roman"/>
            <w:b w:val="false"/>
            <w:color w:val="000000"/>
            <w:u w:val="none"/>
          </w:rPr>
          <w:t>(Ahnert and Fink 2016)</w:t>
        </w:r>
      </w:hyperlink>
      <w:r>
        <w:rPr>
          <w:rFonts w:eastAsia="Times New Roman" w:cs="Times New Roman" w:ascii="Times New Roman" w:hAnsi="Times New Roman"/>
        </w:rPr>
        <w:t xml:space="preserve">.  It was suggested that some motifs could be particularly important for network dynamics and so they become overrepresented and drive the evolution of the networks </w:t>
      </w:r>
      <w:hyperlink r:id="rId18">
        <w:r>
          <w:rPr>
            <w:rFonts w:eastAsia="Times New Roman" w:cs="Times New Roman" w:ascii="Times New Roman" w:hAnsi="Times New Roman"/>
            <w:b w:val="false"/>
            <w:color w:val="000000"/>
            <w:u w:val="none"/>
          </w:rPr>
          <w:t>(Prill, Iglesias, and Levchenko 2005)</w:t>
        </w:r>
      </w:hyperlink>
      <w:r>
        <w:rPr>
          <w:rFonts w:eastAsia="Times New Roman" w:cs="Times New Roman" w:ascii="Times New Roman" w:hAnsi="Times New Roman"/>
        </w:rPr>
        <w:t xml:space="preserve">. Due to this, simulating the network structure that preserves the overrepresentation of the motifs is of utmost importance for capturing realistic dynamics of GRNs. The idea of building gene regulatory networks by using motifs as building blocks was first introduced by </w:t>
      </w:r>
      <w:hyperlink r:id="rId19">
        <w:r>
          <w:rPr>
            <w:rFonts w:eastAsia="Times New Roman" w:cs="Times New Roman" w:ascii="Times New Roman" w:hAnsi="Times New Roman"/>
            <w:b w:val="false"/>
            <w:color w:val="000000"/>
            <w:u w:val="none"/>
          </w:rPr>
          <w:t>(Abdelzaher et al. 2015)</w:t>
        </w:r>
      </w:hyperlink>
      <w:r>
        <w:rPr>
          <w:rFonts w:eastAsia="Times New Roman" w:cs="Times New Roman" w:ascii="Times New Roman" w:hAnsi="Times New Roman"/>
        </w:rPr>
        <w:t xml:space="preserve"> after they observed that most of the edges in the </w:t>
      </w:r>
      <w:r>
        <w:rPr>
          <w:rFonts w:eastAsia="Times New Roman" w:cs="Times New Roman" w:ascii="Times New Roman" w:hAnsi="Times New Roman"/>
          <w:i/>
        </w:rPr>
        <w:t>E. coli</w:t>
      </w:r>
      <w:r>
        <w:rPr>
          <w:rFonts w:eastAsia="Times New Roman" w:cs="Times New Roman" w:ascii="Times New Roman" w:hAnsi="Times New Roman"/>
        </w:rPr>
        <w:t xml:space="preserve"> network were involved in downlink motif, and so it was hypothesized that it could have a particular importance for the evolution of the GRN topology in </w:t>
      </w:r>
      <w:r>
        <w:rPr>
          <w:rFonts w:eastAsia="Times New Roman" w:cs="Times New Roman" w:ascii="Times New Roman" w:hAnsi="Times New Roman"/>
          <w:i/>
        </w:rPr>
        <w:t xml:space="preserve">E. coli </w:t>
      </w:r>
      <w:hyperlink r:id="rId20">
        <w:r>
          <w:rPr>
            <w:rFonts w:eastAsia="Times New Roman" w:cs="Times New Roman" w:ascii="Times New Roman" w:hAnsi="Times New Roman"/>
            <w:b w:val="false"/>
            <w:i/>
            <w:color w:val="000000"/>
            <w:u w:val="none"/>
          </w:rPr>
          <w:t>(Abdelzaher et al. 2015)</w:t>
        </w:r>
      </w:hyperlink>
      <w:r>
        <w:rPr>
          <w:rFonts w:eastAsia="Times New Roman" w:cs="Times New Roman" w:ascii="Times New Roman" w:hAnsi="Times New Roman"/>
        </w:rPr>
        <w:t>.</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rPr>
        <w:t xml:space="preserve">In the present study the significance of 3-node motifs in four directed GRNs based on experimentally verified transcriptional interaction databases were evaluated. In agreement with previous studies </w:t>
      </w:r>
      <w:hyperlink r:id="rId21">
        <w:r>
          <w:rPr>
            <w:rFonts w:eastAsia="Times New Roman" w:cs="Times New Roman" w:ascii="Times New Roman" w:hAnsi="Times New Roman"/>
            <w:b w:val="false"/>
            <w:color w:val="000000"/>
            <w:u w:val="none"/>
          </w:rPr>
          <w:t>(Lee et al. 2002; Brivanlou 2005; Milo 2002)</w:t>
        </w:r>
      </w:hyperlink>
      <w:r>
        <w:rPr>
          <w:rFonts w:eastAsia="Times New Roman" w:cs="Times New Roman" w:ascii="Times New Roman" w:hAnsi="Times New Roman"/>
        </w:rPr>
        <w:t xml:space="preserve">, it was found that the feed-forward loop (FFL) motif is the only one that is overrepresented. We therefore developed a novel motif-based preferential attachment algorithm for simulating realistic structures of GRNs, structures that are enriched with the FFL motif. We finally conclude that FFL-based </w:t>
      </w:r>
      <w:r>
        <w:rPr>
          <w:rFonts w:eastAsia="Times New Roman" w:cs="Times New Roman" w:ascii="Times New Roman" w:hAnsi="Times New Roman"/>
          <w:i/>
        </w:rPr>
        <w:t>in silico</w:t>
      </w:r>
      <w:r>
        <w:rPr>
          <w:rFonts w:eastAsia="Times New Roman" w:cs="Times New Roman" w:ascii="Times New Roman" w:hAnsi="Times New Roman"/>
        </w:rPr>
        <w:t xml:space="preserve"> networks demonstrate structural properties that are common for biological gene regulatory networks, and suggest that they can be used for fair and robust evaluation of a wide variety of GRN inference algorithms performance.</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Methods</w:t>
      </w:r>
    </w:p>
    <w:p>
      <w:pPr>
        <w:pStyle w:val="Heading3"/>
        <w:rPr>
          <w:rFonts w:ascii="Times New Roman" w:hAnsi="Times New Roman" w:eastAsia="Times New Roman" w:cs="Times New Roman"/>
          <w:b/>
          <w:b/>
          <w:sz w:val="28"/>
          <w:szCs w:val="28"/>
        </w:rPr>
      </w:pPr>
      <w:bookmarkStart w:id="0" w:name="_f2wddtk5oegr"/>
      <w:bookmarkEnd w:id="0"/>
      <w:r>
        <w:rPr>
          <w:rFonts w:eastAsia="Times New Roman" w:cs="Times New Roman" w:ascii="Times New Roman" w:hAnsi="Times New Roman"/>
          <w:b/>
          <w:color w:val="000000"/>
          <w:sz w:val="24"/>
          <w:szCs w:val="24"/>
        </w:rPr>
        <w:t>Transcriptional interaction databases</w:t>
      </w:r>
    </w:p>
    <w:p>
      <w:pPr>
        <w:pStyle w:val="Normal1"/>
        <w:widowControl w:val="false"/>
        <w:jc w:val="both"/>
        <w:rPr>
          <w:rFonts w:ascii="Times New Roman" w:hAnsi="Times New Roman" w:eastAsia="Times New Roman" w:cs="Times New Roman"/>
          <w:b/>
          <w:b/>
          <w:sz w:val="28"/>
          <w:szCs w:val="28"/>
        </w:rPr>
      </w:pPr>
      <w:r>
        <w:rPr>
          <w:rFonts w:eastAsia="Times New Roman" w:cs="Times New Roman" w:ascii="Times New Roman" w:hAnsi="Times New Roman"/>
          <w:color w:val="0E101A"/>
        </w:rPr>
        <w:t xml:space="preserve">Three biological databases that contain information of experimentally validated transcriptional regulation  were chosen as ground-truth networks: RegulonDB </w:t>
      </w:r>
      <w:hyperlink r:id="rId22">
        <w:r>
          <w:rPr>
            <w:rFonts w:eastAsia="Times New Roman" w:cs="Times New Roman" w:ascii="Times New Roman" w:hAnsi="Times New Roman"/>
            <w:b w:val="false"/>
            <w:color w:val="000000"/>
            <w:u w:val="none"/>
          </w:rPr>
          <w:t>(Santos-Zavaleta et al. 2019)</w:t>
        </w:r>
      </w:hyperlink>
      <w:r>
        <w:rPr>
          <w:rFonts w:eastAsia="Times New Roman" w:cs="Times New Roman" w:ascii="Times New Roman" w:hAnsi="Times New Roman"/>
          <w:color w:val="0E101A"/>
        </w:rPr>
        <w:t xml:space="preserve"> for </w:t>
      </w:r>
      <w:r>
        <w:rPr>
          <w:rFonts w:eastAsia="Times New Roman" w:cs="Times New Roman" w:ascii="Times New Roman" w:hAnsi="Times New Roman"/>
          <w:i/>
          <w:color w:val="0E101A"/>
        </w:rPr>
        <w:t>E. coli</w:t>
      </w:r>
      <w:r>
        <w:rPr>
          <w:rFonts w:eastAsia="Times New Roman" w:cs="Times New Roman" w:ascii="Times New Roman" w:hAnsi="Times New Roman"/>
          <w:color w:val="0E101A"/>
        </w:rPr>
        <w:t xml:space="preserve">, </w:t>
      </w:r>
      <w:hyperlink r:id="rId23">
        <w:r>
          <w:rPr>
            <w:rFonts w:eastAsia="Times New Roman" w:cs="Times New Roman" w:ascii="Times New Roman" w:hAnsi="Times New Roman"/>
            <w:b w:val="false"/>
            <w:color w:val="000000"/>
            <w:u w:val="none"/>
          </w:rPr>
          <w:t>(Balaji et al. 2006)</w:t>
        </w:r>
      </w:hyperlink>
      <w:r>
        <w:rPr>
          <w:rFonts w:eastAsia="Times New Roman" w:cs="Times New Roman" w:ascii="Times New Roman" w:hAnsi="Times New Roman"/>
          <w:color w:val="0E101A"/>
        </w:rPr>
        <w:t xml:space="preserve"> for </w:t>
      </w:r>
      <w:r>
        <w:rPr>
          <w:rFonts w:eastAsia="Times New Roman" w:cs="Times New Roman" w:ascii="Times New Roman" w:hAnsi="Times New Roman"/>
          <w:i/>
          <w:color w:val="0E101A"/>
        </w:rPr>
        <w:t>S. cerevisiae</w:t>
      </w:r>
      <w:r>
        <w:rPr>
          <w:rFonts w:eastAsia="Times New Roman" w:cs="Times New Roman" w:ascii="Times New Roman" w:hAnsi="Times New Roman"/>
          <w:color w:val="0E101A"/>
        </w:rPr>
        <w:t xml:space="preserve">, and TRRUST v2 </w:t>
      </w:r>
      <w:hyperlink r:id="rId24">
        <w:r>
          <w:rPr>
            <w:rFonts w:eastAsia="Times New Roman" w:cs="Times New Roman" w:ascii="Times New Roman" w:hAnsi="Times New Roman"/>
            <w:b w:val="false"/>
            <w:color w:val="000000"/>
            <w:u w:val="none"/>
          </w:rPr>
          <w:t>(Han et al. 2018)</w:t>
        </w:r>
      </w:hyperlink>
      <w:r>
        <w:rPr>
          <w:rFonts w:eastAsia="Times New Roman" w:cs="Times New Roman" w:ascii="Times New Roman" w:hAnsi="Times New Roman"/>
          <w:color w:val="0E101A"/>
        </w:rPr>
        <w:t xml:space="preserve"> for </w:t>
      </w:r>
      <w:r>
        <w:rPr>
          <w:rFonts w:eastAsia="Times New Roman" w:cs="Times New Roman" w:ascii="Times New Roman" w:hAnsi="Times New Roman"/>
          <w:i/>
          <w:color w:val="0E101A"/>
        </w:rPr>
        <w:t>M. musculus</w:t>
      </w:r>
      <w:r>
        <w:rPr>
          <w:rFonts w:eastAsia="Times New Roman" w:cs="Times New Roman" w:ascii="Times New Roman" w:hAnsi="Times New Roman"/>
          <w:color w:val="0E101A"/>
        </w:rPr>
        <w:t xml:space="preserve"> and </w:t>
      </w:r>
      <w:r>
        <w:rPr>
          <w:rFonts w:eastAsia="Times New Roman" w:cs="Times New Roman" w:ascii="Times New Roman" w:hAnsi="Times New Roman"/>
          <w:i/>
          <w:color w:val="0E101A"/>
        </w:rPr>
        <w:t>H. sapiens</w:t>
      </w:r>
      <w:r>
        <w:rPr>
          <w:rFonts w:eastAsia="Times New Roman" w:cs="Times New Roman" w:ascii="Times New Roman" w:hAnsi="Times New Roman"/>
          <w:color w:val="0E101A"/>
        </w:rPr>
        <w:t xml:space="preserve"> TF-gene target regulatory relationships.</w:t>
      </w:r>
    </w:p>
    <w:p>
      <w:pPr>
        <w:pStyle w:val="Heading3"/>
        <w:rPr>
          <w:rFonts w:ascii="Times New Roman" w:hAnsi="Times New Roman" w:eastAsia="Times New Roman" w:cs="Times New Roman"/>
          <w:b/>
          <w:b/>
          <w:color w:val="000000"/>
          <w:sz w:val="24"/>
          <w:szCs w:val="24"/>
        </w:rPr>
      </w:pPr>
      <w:bookmarkStart w:id="1" w:name="_pm208f1nowi6"/>
      <w:bookmarkEnd w:id="1"/>
      <w:r>
        <w:rPr>
          <w:rFonts w:eastAsia="Times New Roman" w:cs="Times New Roman" w:ascii="Times New Roman" w:hAnsi="Times New Roman"/>
          <w:b/>
          <w:color w:val="000000"/>
          <w:sz w:val="24"/>
          <w:szCs w:val="24"/>
        </w:rPr>
        <w:t>Motif-node participation and Motif enrichment</w:t>
      </w:r>
    </w:p>
    <w:p>
      <w:pPr>
        <w:pStyle w:val="Normal1"/>
        <w:widowControl w:val="false"/>
        <w:spacing w:lineRule="auto" w:line="240" w:before="200" w:after="200"/>
        <w:jc w:val="both"/>
        <w:rPr>
          <w:rFonts w:ascii="Times New Roman" w:hAnsi="Times New Roman" w:eastAsia="Times New Roman" w:cs="Times New Roman"/>
        </w:rPr>
      </w:pPr>
      <w:r>
        <w:rPr>
          <w:rFonts w:eastAsia="Times New Roman" w:cs="Times New Roman" w:ascii="Times New Roman" w:hAnsi="Times New Roman"/>
        </w:rPr>
        <w:t xml:space="preserve">We chose to test for node-motif participation for all possible connected three-node motifs </w:t>
      </w:r>
      <w:commentRangeStart w:id="10"/>
      <w:commentRangeStart w:id="11"/>
      <w:r>
        <w:rPr>
          <w:rFonts w:eastAsia="Times New Roman" w:cs="Times New Roman" w:ascii="Times New Roman" w:hAnsi="Times New Roman"/>
        </w:rPr>
        <w:t>with no reciprocal links</w:t>
      </w:r>
      <w:r>
        <w:rPr>
          <w:rFonts w:eastAsia="Times New Roman" w:cs="Times New Roman" w:ascii="Times New Roman" w:hAnsi="Times New Roman"/>
        </w:rPr>
      </w:r>
      <w:commentRangeEnd w:id="11"/>
      <w:r>
        <w:commentReference w:id="11"/>
      </w:r>
      <w:r>
        <w:rPr>
          <w:rFonts w:eastAsia="Times New Roman" w:cs="Times New Roman" w:ascii="Times New Roman" w:hAnsi="Times New Roman"/>
        </w:rPr>
      </w:r>
      <w:commentRangeEnd w:id="10"/>
      <w:r>
        <w:commentReference w:id="10"/>
      </w:r>
      <w:r>
        <w:rPr>
          <w:rFonts w:eastAsia="Times New Roman" w:cs="Times New Roman" w:ascii="Times New Roman" w:hAnsi="Times New Roman"/>
        </w:rPr>
        <w:t xml:space="preserve"> between them (Figure 1). To calculate the motif-node counts, </w:t>
      </w:r>
      <w:r>
        <w:rPr>
          <w:rFonts w:eastAsia="Times New Roman" w:cs="Times New Roman" w:ascii="Times New Roman" w:hAnsi="Times New Roman"/>
          <w:i/>
        </w:rPr>
        <w:t>N</w:t>
      </w:r>
      <w:r>
        <w:rPr>
          <w:rFonts w:eastAsia="Times New Roman" w:cs="Times New Roman" w:ascii="Times New Roman" w:hAnsi="Times New Roman"/>
          <w:i/>
          <w:vertAlign w:val="subscript"/>
        </w:rPr>
        <w:t>real</w:t>
      </w:r>
      <w:r>
        <w:rPr>
          <w:rFonts w:eastAsia="Times New Roman" w:cs="Times New Roman" w:ascii="Times New Roman" w:hAnsi="Times New Roman"/>
        </w:rPr>
        <w:t xml:space="preserve">, for every node in the network we calculated the presence of a given node in all different roles of a given motif, </w:t>
      </w:r>
      <w:r>
        <w:rPr>
          <w:rFonts w:eastAsia="Times New Roman" w:cs="Times New Roman" w:ascii="Times New Roman" w:hAnsi="Times New Roman"/>
          <w:i/>
        </w:rPr>
        <w:t>N(i)</w:t>
      </w:r>
      <w:r>
        <w:rPr>
          <w:rFonts w:eastAsia="Times New Roman" w:cs="Times New Roman" w:ascii="Times New Roman" w:hAnsi="Times New Roman"/>
        </w:rPr>
        <w:t>. and so for a set of nodes {</w:t>
      </w:r>
      <w:r>
        <w:rPr>
          <w:rFonts w:eastAsia="Times New Roman" w:cs="Times New Roman" w:ascii="Times New Roman" w:hAnsi="Times New Roman"/>
          <w:i/>
        </w:rPr>
        <w:t xml:space="preserve">1=1, …, M} </w:t>
      </w:r>
      <w:r>
        <w:rPr>
          <w:rFonts w:eastAsia="Times New Roman" w:cs="Times New Roman" w:ascii="Times New Roman" w:hAnsi="Times New Roman"/>
        </w:rPr>
        <w:t xml:space="preserve">in the network of size </w:t>
      </w:r>
      <w:r>
        <w:rPr>
          <w:rFonts w:eastAsia="Times New Roman" w:cs="Times New Roman" w:ascii="Times New Roman" w:hAnsi="Times New Roman"/>
          <w:i/>
        </w:rPr>
        <w:t xml:space="preserve">M </w:t>
      </w:r>
      <w:r>
        <w:rPr>
          <w:rFonts w:eastAsia="Times New Roman" w:cs="Times New Roman" w:ascii="Times New Roman" w:hAnsi="Times New Roman"/>
        </w:rPr>
        <w:t>it could be framed as:</w:t>
      </w:r>
    </w:p>
    <w:p>
      <w:pPr>
        <w:pStyle w:val="Normal1"/>
        <w:widowControl w:val="false"/>
        <w:spacing w:lineRule="auto" w:line="240" w:before="200" w:after="200"/>
        <w:jc w:val="center"/>
        <w:rPr>
          <w:rFonts w:ascii="Times New Roman" w:hAnsi="Times New Roman" w:eastAsia="Times New Roman" w:cs="Times New Roman"/>
          <w:sz w:val="24"/>
          <w:szCs w:val="24"/>
        </w:rPr>
      </w:pPr>
      <w:r>
        <w:rPr/>
      </w:r>
    </w:p>
    <w:p>
      <w:pPr>
        <w:pStyle w:val="Normal1"/>
        <w:widowControl w:val="false"/>
        <w:spacing w:lineRule="auto" w:line="240" w:before="200" w:after="200"/>
        <w:jc w:val="center"/>
        <w:rPr>
          <w:rFonts w:ascii="Times New Roman" w:hAnsi="Times New Roman" w:eastAsia="Times New Roman" w:cs="Times New Roman"/>
          <w:sz w:val="24"/>
          <w:szCs w:val="24"/>
        </w:rPr>
      </w:pPr>
      <w:r>
        <w:rPr/>
      </w:r>
      <m:oMath xmlns:m="http://schemas.openxmlformats.org/officeDocument/2006/math">
        <m:sSub>
          <m:e>
            <m:r>
              <w:rPr>
                <w:rFonts w:ascii="Cambria Math" w:hAnsi="Cambria Math"/>
              </w:rPr>
              <m:t xml:space="preserve">N</m:t>
            </m:r>
          </m:e>
          <m:sub>
            <m:r>
              <w:rPr>
                <w:rFonts w:ascii="Cambria Math" w:hAnsi="Cambria Math"/>
              </w:rPr>
              <m:t xml:space="preserve">real</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N</m:t>
                </m:r>
              </m:e>
              <m:sub>
                <m:r>
                  <w:rPr>
                    <w:rFonts w:ascii="Cambria Math" w:hAnsi="Cambria Math"/>
                  </w:rPr>
                  <m:t xml:space="preserve">roleA</m:t>
                </m:r>
              </m:sub>
            </m:sSub>
          </m:e>
        </m:nary>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N</m:t>
            </m:r>
          </m:e>
          <m:sub>
            <m:r>
              <w:rPr>
                <w:rFonts w:ascii="Cambria Math" w:hAnsi="Cambria Math"/>
              </w:rPr>
              <m:t xml:space="preserve">roleB</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N</m:t>
            </m:r>
          </m:e>
          <m:sub>
            <m:r>
              <w:rPr>
                <w:rFonts w:ascii="Cambria Math" w:hAnsi="Cambria Math"/>
              </w:rPr>
              <m:t xml:space="preserve">roleC</m:t>
            </m:r>
          </m:sub>
        </m:sSub>
        <m:d>
          <m:dPr>
            <m:begChr m:val="("/>
            <m:endChr m:val=")"/>
          </m:dPr>
          <m:e>
            <m:r>
              <w:rPr>
                <w:rFonts w:ascii="Cambria Math" w:hAnsi="Cambria Math"/>
              </w:rPr>
              <m:t xml:space="preserve">i</m:t>
            </m:r>
          </m:e>
        </m:d>
      </m:oMath>
    </w:p>
    <w:p>
      <w:pPr>
        <w:pStyle w:val="Normal1"/>
        <w:widowControl w:val="false"/>
        <w:spacing w:lineRule="auto" w:line="240" w:before="200" w:after="200"/>
        <w:jc w:val="both"/>
        <w:rPr>
          <w:rFonts w:ascii="Times New Roman" w:hAnsi="Times New Roman" w:eastAsia="Times New Roman" w:cs="Times New Roman"/>
        </w:rPr>
      </w:pPr>
      <w:r>
        <w:rPr>
          <w:rFonts w:eastAsia="Times New Roman" w:cs="Times New Roman" w:ascii="Times New Roman" w:hAnsi="Times New Roman"/>
        </w:rPr>
        <w:t xml:space="preserve">For example, node </w:t>
      </w:r>
      <w:r>
        <w:rPr>
          <w:rFonts w:eastAsia="Times New Roman" w:cs="Times New Roman" w:ascii="Times New Roman" w:hAnsi="Times New Roman"/>
          <w:i/>
        </w:rPr>
        <w:t>a</w:t>
      </w:r>
      <w:r>
        <w:rPr>
          <w:rFonts w:eastAsia="Times New Roman" w:cs="Times New Roman" w:ascii="Times New Roman" w:hAnsi="Times New Roman"/>
        </w:rPr>
        <w:t xml:space="preserve"> could either participate in Role 1 (2 outgoing edges, 0 incoming), Role 2 (1 outgoing edge, 1 incoming), Role 3 (0 outgoing edges, 2 incoming) of FFL motif 1 but at the same time participate in different role of other FFL motif 2 (Figure 2).</w:t>
      </w:r>
    </w:p>
    <w:p>
      <w:pPr>
        <w:pStyle w:val="Normal1"/>
        <w:widowControl w:val="false"/>
        <w:spacing w:lineRule="auto" w:line="240" w:before="200" w:after="200"/>
        <w:jc w:val="both"/>
        <w:rPr>
          <w:rFonts w:ascii="Times New Roman" w:hAnsi="Times New Roman" w:eastAsia="Times New Roman" w:cs="Times New Roman"/>
        </w:rPr>
      </w:pPr>
      <w:r>
        <w:rPr>
          <w:rFonts w:eastAsia="Times New Roman" w:cs="Times New Roman" w:ascii="Times New Roman" w:hAnsi="Times New Roman"/>
        </w:rPr>
        <w:t>To test for motif enrichment, we calculated Z-score for every motif type:</w:t>
      </w:r>
    </w:p>
    <w:p>
      <w:pPr>
        <w:pStyle w:val="Normal1"/>
        <w:jc w:val="center"/>
        <w:rPr>
          <w:rFonts w:ascii="Times New Roman" w:hAnsi="Times New Roman" w:eastAsia="Times New Roman" w:cs="Times New Roman"/>
          <w:ins w:id="11" w:author="Erik Zhivkoplias" w:date="2021-11-07T14:40:49Z"/>
          <w:sz w:val="24"/>
          <w:szCs w:val="24"/>
        </w:rPr>
      </w:pPr>
      <w:r>
        <w:rPr>
          <w:rFonts w:eastAsia="Times New Roman" w:cs="Times New Roman" w:ascii="Times New Roman" w:hAnsi="Times New Roman"/>
          <w:sz w:val="24"/>
          <w:szCs w:val="24"/>
        </w:rPr>
      </w:r>
      <m:oMath xmlns:m="http://schemas.openxmlformats.org/officeDocument/2006/math">
        <m:f>
          <m:num>
            <m:sSub>
              <m:e>
                <m:r>
                  <w:rPr>
                    <w:rFonts w:ascii="Cambria Math" w:hAnsi="Cambria Math"/>
                  </w:rPr>
                  <m:t xml:space="preserve">N</m:t>
                </m:r>
              </m:e>
              <m:sub>
                <m:r>
                  <w:rPr>
                    <w:rFonts w:ascii="Cambria Math" w:hAnsi="Cambria Math"/>
                  </w:rPr>
                  <m:t xml:space="preserve">real</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shuffled</m:t>
                </m:r>
              </m:sub>
            </m:sSub>
          </m:num>
          <m:den>
            <m:sSub>
              <m:e>
                <m:r>
                  <w:rPr>
                    <w:rFonts w:ascii="Cambria Math" w:hAnsi="Cambria Math"/>
                  </w:rPr>
                  <m:t xml:space="preserve">σ</m:t>
                </m:r>
              </m:e>
              <m:sub>
                <m:r>
                  <w:rPr>
                    <w:rFonts w:ascii="Cambria Math" w:hAnsi="Cambria Math"/>
                  </w:rPr>
                  <m:t xml:space="preserve">shuffled</m:t>
                </m:r>
              </m:sub>
            </m:sSub>
          </m:den>
        </m:f>
      </m:oMath>
    </w:p>
    <w:p>
      <w:pPr>
        <w:pStyle w:val="Normal1"/>
        <w:widowControl w:val="false"/>
        <w:spacing w:lineRule="auto" w:line="240" w:before="200" w:after="200"/>
        <w:jc w:val="both"/>
        <w:rPr>
          <w:rFonts w:ascii="Times New Roman" w:hAnsi="Times New Roman" w:eastAsia="Times New Roman" w:cs="Times New Roman"/>
        </w:rPr>
      </w:pPr>
      <w:r>
        <w:rPr>
          <w:rFonts w:eastAsia="Times New Roman" w:cs="Times New Roman" w:ascii="Times New Roman" w:hAnsi="Times New Roman"/>
        </w:rPr>
        <w:t xml:space="preserve">where </w:t>
      </w:r>
      <w:r>
        <w:rPr>
          <w:rFonts w:eastAsia="Times New Roman" w:cs="Times New Roman" w:ascii="Times New Roman" w:hAnsi="Times New Roman"/>
          <w:i/>
          <w:sz w:val="28"/>
          <w:szCs w:val="28"/>
        </w:rPr>
        <w:t>N</w:t>
      </w:r>
      <w:r>
        <w:rPr>
          <w:rFonts w:eastAsia="Times New Roman" w:cs="Times New Roman" w:ascii="Times New Roman" w:hAnsi="Times New Roman"/>
          <w:i/>
          <w:sz w:val="28"/>
          <w:szCs w:val="28"/>
          <w:vertAlign w:val="subscript"/>
        </w:rPr>
        <w:t xml:space="preserve">real  </w:t>
      </w:r>
      <w:r>
        <w:rPr>
          <w:rFonts w:eastAsia="Times New Roman" w:cs="Times New Roman" w:ascii="Times New Roman" w:hAnsi="Times New Roman"/>
        </w:rPr>
        <w:t xml:space="preserve">is the number of motif counts in the original network, </w:t>
      </w:r>
      <w:r>
        <w:rPr>
          <w:rFonts w:eastAsia="Times New Roman" w:cs="Times New Roman" w:ascii="Times New Roman" w:hAnsi="Times New Roman"/>
          <w:i/>
          <w:sz w:val="28"/>
          <w:szCs w:val="28"/>
        </w:rPr>
        <w:t>μ</w:t>
      </w:r>
      <w:r>
        <w:rPr>
          <w:rFonts w:eastAsia="Times New Roman" w:cs="Times New Roman" w:ascii="Times New Roman" w:hAnsi="Times New Roman"/>
          <w:i/>
          <w:sz w:val="28"/>
          <w:szCs w:val="28"/>
          <w:vertAlign w:val="subscript"/>
        </w:rPr>
        <w:t>shuffled</w:t>
      </w:r>
      <w:r>
        <w:rPr>
          <w:rFonts w:eastAsia="Times New Roman" w:cs="Times New Roman" w:ascii="Times New Roman" w:hAnsi="Times New Roman"/>
        </w:rPr>
        <w:t xml:space="preserve"> and </w:t>
      </w:r>
      <w:r>
        <w:rPr>
          <w:rFonts w:eastAsia="Times New Roman" w:cs="Times New Roman" w:ascii="Times New Roman" w:hAnsi="Times New Roman"/>
          <w:i/>
          <w:sz w:val="28"/>
          <w:szCs w:val="28"/>
        </w:rPr>
        <w:t>σ</w:t>
      </w:r>
      <w:r>
        <w:rPr>
          <w:rFonts w:eastAsia="Times New Roman" w:cs="Times New Roman" w:ascii="Times New Roman" w:hAnsi="Times New Roman"/>
          <w:i/>
          <w:sz w:val="28"/>
          <w:szCs w:val="28"/>
          <w:vertAlign w:val="subscript"/>
        </w:rPr>
        <w:t>shuffled</w:t>
      </w:r>
      <w:r>
        <w:rPr>
          <w:rFonts w:eastAsia="Times New Roman" w:cs="Times New Roman" w:ascii="Times New Roman" w:hAnsi="Times New Roman"/>
        </w:rPr>
        <w:t xml:space="preserve"> is the mean and standard deviation of motif counts in the distribution of shuffled networks. Every network was shuffled with a persevered in/out-degree for all nodes until at least 80% of edges in the original network were swapped. To calculate the mean and standard deviation of motif counts in the shuffled networks every network was shuffled 10 000 times.</w:t>
      </w:r>
    </w:p>
    <w:p>
      <w:pPr>
        <w:pStyle w:val="Normal1"/>
        <w:widowControl w:val="false"/>
        <w:spacing w:lineRule="auto" w:line="240" w:before="200" w:after="200"/>
        <w:jc w:val="both"/>
        <w:rPr>
          <w:rFonts w:ascii="Times New Roman" w:hAnsi="Times New Roman" w:eastAsia="Times New Roman" w:cs="Times New Roman"/>
        </w:rPr>
      </w:pPr>
      <w:r>
        <w:rPr>
          <w:rFonts w:eastAsia="Times New Roman" w:cs="Times New Roman" w:ascii="Times New Roman" w:hAnsi="Times New Roman"/>
        </w:rPr>
      </w:r>
    </w:p>
    <w:p>
      <w:pPr>
        <w:pStyle w:val="Heading3"/>
        <w:rPr>
          <w:rFonts w:ascii="Times New Roman" w:hAnsi="Times New Roman" w:eastAsia="Times New Roman" w:cs="Times New Roman"/>
          <w:b/>
          <w:b/>
          <w:color w:val="000000"/>
          <w:sz w:val="24"/>
          <w:szCs w:val="24"/>
        </w:rPr>
      </w:pPr>
      <w:bookmarkStart w:id="2" w:name="_kwer4lbpyq71"/>
      <w:bookmarkEnd w:id="2"/>
      <w:r>
        <w:rPr>
          <w:rFonts w:eastAsia="Times New Roman" w:cs="Times New Roman" w:ascii="Times New Roman" w:hAnsi="Times New Roman"/>
          <w:b/>
          <w:color w:val="000000"/>
          <w:sz w:val="24"/>
          <w:szCs w:val="24"/>
        </w:rPr>
        <w:t>Algorithm description</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rPr>
      </w:r>
    </w:p>
    <w:p>
      <w:pPr>
        <w:pStyle w:val="Normal1"/>
        <w:jc w:val="both"/>
        <w:rPr>
          <w:rFonts w:ascii="Times New Roman" w:hAnsi="Times New Roman" w:eastAsia="Times New Roman" w:cs="Times New Roman"/>
          <w:b/>
          <w:b/>
        </w:rPr>
      </w:pPr>
      <w:r>
        <w:rPr>
          <w:rFonts w:eastAsia="Times New Roman" w:cs="Times New Roman" w:ascii="Times New Roman" w:hAnsi="Times New Roman"/>
        </w:rPr>
        <w:t xml:space="preserve">The FFL-based generation algorithm starts with nucleation where the target, FFL-enriched network, is first searched for FFL motifs. FLL-based subnetwork of predefined </w:t>
      </w:r>
      <w:commentRangeStart w:id="12"/>
      <w:commentRangeStart w:id="13"/>
      <w:r>
        <w:rPr>
          <w:rFonts w:eastAsia="Times New Roman" w:cs="Times New Roman" w:ascii="Times New Roman" w:hAnsi="Times New Roman"/>
        </w:rPr>
        <w:t>size</w:t>
      </w:r>
      <w:r>
        <w:rPr>
          <w:rFonts w:eastAsia="Times New Roman" w:cs="Times New Roman" w:ascii="Times New Roman" w:hAnsi="Times New Roman"/>
        </w:rPr>
      </w:r>
      <w:commentRangeEnd w:id="13"/>
      <w:r>
        <w:commentReference w:id="13"/>
      </w:r>
      <w:r>
        <w:rPr>
          <w:rFonts w:eastAsia="Times New Roman" w:cs="Times New Roman" w:ascii="Times New Roman" w:hAnsi="Times New Roman"/>
        </w:rPr>
      </w:r>
      <w:commentRangeEnd w:id="12"/>
      <w:r>
        <w:commentReference w:id="12"/>
      </w:r>
      <w:r>
        <w:rPr>
          <w:sz w:val="27"/>
          <w:szCs w:val="27"/>
        </w:rPr>
        <w:t xml:space="preserve"> </w:t>
      </w:r>
      <w:ins w:id="12" w:author="Erik Zhivkoplias" w:date="2021-11-07T17:08:59Z">
        <w:r>
          <w:rPr>
            <w:sz w:val="27"/>
            <w:szCs w:val="27"/>
          </w:rPr>
          <w:t>(</w:t>
        </w:r>
      </w:ins>
      <w:ins w:id="13" w:author="Erik Zhivkoplias" w:date="2021-11-07T17:08:59Z">
        <w:r>
          <w:rPr>
            <w:rFonts w:ascii="Times new roman" w:hAnsi="Times new roman"/>
            <w:sz w:val="22"/>
            <w:szCs w:val="22"/>
          </w:rPr>
          <w:t>a default minimum size equal to 20 nodes</w:t>
        </w:r>
      </w:ins>
      <w:r>
        <w:rPr>
          <w:rFonts w:ascii="Times new roman" w:hAnsi="Times new roman"/>
          <w:sz w:val="22"/>
          <w:szCs w:val="22"/>
        </w:rPr>
        <w:t>)</w:t>
      </w:r>
      <w:ins w:id="14" w:author="Erik Zhivkoplias" w:date="2021-11-07T17:08:59Z">
        <w:r>
          <w:rPr>
            <w:sz w:val="27"/>
            <w:szCs w:val="27"/>
          </w:rPr>
          <w:t xml:space="preserve"> </w:t>
        </w:r>
      </w:ins>
      <w:r>
        <w:rPr>
          <w:rFonts w:eastAsia="Times New Roman" w:cs="Times New Roman" w:ascii="Times New Roman" w:hAnsi="Times New Roman"/>
        </w:rPr>
        <w:t>with all FFL connected via shared nodes is then used as a substrate when attaching new edges and nodes to the growing network.</w:t>
      </w:r>
      <w:ins w:id="15" w:author="Erik Zhivkoplias" w:date="2021-11-07T18:00:31Z">
        <w:r>
          <w:rPr>
            <w:rFonts w:eastAsia="Times New Roman" w:cs="Times New Roman" w:ascii="Times New Roman" w:hAnsi="Times New Roman"/>
          </w:rPr>
          <w:t xml:space="preserve"> The outline of the algorithm is present graphically and in the form of pseudocode (Figure 3, Figure 4).</w:t>
        </w:r>
      </w:ins>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rPr>
        <w:t>Once the substrate is selected the algorithm adds nodes and edges iteratively such that at every iteration, a candidate node is selected with a random uniform probability. Once selected, one of the four attachment rules (R1, R2, R3, R4) is applied (Figure 4) based on four predetermined probability scores (</w:t>
      </w:r>
      <w:r>
        <w:rPr>
          <w:rFonts w:eastAsia="Times New Roman" w:cs="Times New Roman" w:ascii="Times New Roman" w:hAnsi="Times New Roman"/>
          <w:i/>
        </w:rPr>
        <w:t>p1, p2, p3, p4</w:t>
      </w:r>
      <w:r>
        <w:rPr>
          <w:rFonts w:eastAsia="Times New Roman" w:cs="Times New Roman" w:ascii="Times New Roman" w:hAnsi="Times New Roman"/>
        </w:rPr>
        <w:t>) that add up to 1. The iterations are repeated until the required number of nodes in the network is reached.</w:t>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t xml:space="preserve">If the random float number </w:t>
      </w:r>
      <w:r>
        <w:rPr>
          <w:rFonts w:eastAsia="Times New Roman" w:cs="Times New Roman" w:ascii="Times New Roman" w:hAnsi="Times New Roman"/>
          <w:i/>
        </w:rPr>
        <w:t xml:space="preserve">r1 </w:t>
      </w:r>
      <w:ins w:id="16" w:author="Erik Zhivkoplias" w:date="2021-11-05T10:25:38Z">
        <w:r>
          <w:rPr>
            <w:rFonts w:eastAsia="Times New Roman" w:cs="Times New Roman" w:ascii="Times New Roman" w:hAnsi="Times New Roman"/>
            <w:i/>
          </w:rPr>
          <w:t xml:space="preserve">(RandomUniform[0,1]) </w:t>
        </w:r>
      </w:ins>
      <w:r>
        <w:rPr>
          <w:rFonts w:eastAsia="Times New Roman" w:cs="Times New Roman" w:ascii="Times New Roman" w:hAnsi="Times New Roman"/>
        </w:rPr>
        <w:t xml:space="preserve">is less or equal to </w:t>
      </w:r>
      <w:r>
        <w:rPr>
          <w:rFonts w:eastAsia="Times New Roman" w:cs="Times New Roman" w:ascii="Times New Roman" w:hAnsi="Times New Roman"/>
          <w:i/>
        </w:rPr>
        <w:t xml:space="preserve">p1 </w:t>
      </w:r>
      <w:r>
        <w:rPr>
          <w:rFonts w:eastAsia="Times New Roman" w:cs="Times New Roman" w:ascii="Times New Roman" w:hAnsi="Times New Roman"/>
        </w:rPr>
        <w:t>then R1 is picked. For the R1 rule we applied the modified preferential attachment algorithm from Mayo et al. (2012) with power-law kernel:</w:t>
      </w:r>
    </w:p>
    <w:p>
      <w:pPr>
        <w:pStyle w:val="Normal1"/>
        <w:ind w:left="0" w:hanging="0"/>
        <w:jc w:val="center"/>
        <w:rPr>
          <w:rFonts w:ascii="Times New Roman" w:hAnsi="Times New Roman" w:eastAsia="Times New Roman" w:cs="Times New Roman"/>
          <w:ins w:id="17" w:author="Erik Zhivkoplias" w:date="2021-11-07T14:38:11Z"/>
          <w:sz w:val="24"/>
          <w:szCs w:val="24"/>
        </w:rPr>
      </w:pPr>
      <w:r>
        <w:rPr>
          <w:rFonts w:eastAsia="Times New Roman" w:cs="Times New Roman" w:ascii="Times New Roman" w:hAnsi="Times New Roman"/>
          <w:sz w:val="24"/>
          <w:szCs w:val="24"/>
        </w:rPr>
      </w:r>
      <m:oMath xmlns:m="http://schemas.openxmlformats.org/officeDocument/2006/math">
        <m:nary>
          <m:naryPr>
            <m:chr m:val="∏"/>
            <m:subHide m:val="1"/>
            <m:supHide m:val="1"/>
          </m:naryPr>
          <m:sub/>
          <m:sup/>
          <m:e/>
        </m:nary>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f>
          <m:num>
            <m:sSubSup>
              <m:e>
                <m:r>
                  <w:rPr>
                    <w:rFonts w:ascii="Cambria Math" w:hAnsi="Cambria Math"/>
                  </w:rPr>
                  <m:t xml:space="preserve">K</m:t>
                </m:r>
              </m:e>
              <m:sub>
                <m:r>
                  <w:rPr>
                    <w:rFonts w:ascii="Cambria Math" w:hAnsi="Cambria Math"/>
                  </w:rPr>
                  <m:t xml:space="preserve">i</m:t>
                </m:r>
              </m:sub>
              <m:sup>
                <m:r>
                  <w:rPr>
                    <w:rFonts w:ascii="Cambria Math" w:hAnsi="Cambria Math"/>
                  </w:rPr>
                  <m:t xml:space="preserve">γ</m:t>
                </m:r>
              </m:sup>
            </m:sSubSup>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K</m:t>
                    </m:r>
                  </m:e>
                  <m:sub>
                    <m:r>
                      <w:rPr>
                        <w:rFonts w:ascii="Cambria Math" w:hAnsi="Cambria Math"/>
                      </w:rPr>
                      <m:t xml:space="preserve">i</m:t>
                    </m:r>
                  </m:sub>
                  <m:sup>
                    <m:r>
                      <w:rPr>
                        <w:rFonts w:ascii="Cambria Math" w:hAnsi="Cambria Math"/>
                      </w:rPr>
                      <m:t xml:space="preserve">γ</m:t>
                    </m:r>
                  </m:sup>
                </m:sSubSup>
              </m:e>
            </m:nary>
          </m:den>
        </m:f>
      </m:oMath>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t xml:space="preserve">where </w:t>
      </w:r>
      <w:r>
        <w:rPr>
          <w:rFonts w:eastAsia="Times New Roman" w:cs="Times New Roman" w:ascii="Times New Roman" w:hAnsi="Times New Roman"/>
          <w:i/>
          <w:sz w:val="24"/>
          <w:szCs w:val="24"/>
        </w:rPr>
        <w:t>K</w:t>
      </w:r>
      <w:r>
        <w:rPr>
          <w:rFonts w:eastAsia="Times New Roman" w:cs="Times New Roman" w:ascii="Times New Roman" w:hAnsi="Times New Roman"/>
          <w:i/>
          <w:sz w:val="24"/>
          <w:szCs w:val="24"/>
          <w:vertAlign w:val="subscript"/>
        </w:rPr>
        <w:t xml:space="preserve">i </w:t>
      </w:r>
      <w:r>
        <w:rPr>
          <w:rFonts w:eastAsia="Times New Roman" w:cs="Times New Roman" w:ascii="Times New Roman" w:hAnsi="Times New Roman"/>
        </w:rPr>
        <w:t xml:space="preserve">denotes node-degree connectivity, </w:t>
      </w:r>
      <w:r>
        <w:rPr>
          <w:rFonts w:eastAsia="Gungsuh" w:cs="Gungsuh" w:ascii="Gungsuh" w:hAnsi="Gungsuh"/>
          <w:i/>
          <w:sz w:val="24"/>
          <w:szCs w:val="24"/>
        </w:rPr>
        <w:t>∏</w:t>
      </w:r>
      <w:r>
        <w:rPr>
          <w:rFonts w:eastAsia="Times New Roman" w:cs="Times New Roman" w:ascii="Times New Roman" w:hAnsi="Times New Roman"/>
        </w:rPr>
        <w:t xml:space="preserve"> is the probability that a new node will be connected to node </w:t>
      </w:r>
      <w:r>
        <w:rPr>
          <w:rFonts w:eastAsia="Times New Roman" w:cs="Times New Roman" w:ascii="Times New Roman" w:hAnsi="Times New Roman"/>
          <w:i/>
          <w:sz w:val="24"/>
          <w:szCs w:val="24"/>
        </w:rPr>
        <w:t>i</w:t>
      </w:r>
      <w:r>
        <w:rPr>
          <w:rFonts w:eastAsia="Times New Roman" w:cs="Times New Roman" w:ascii="Times New Roman" w:hAnsi="Times New Roman"/>
        </w:rPr>
        <w:t xml:space="preserve">, and </w:t>
      </w:r>
      <w:r>
        <w:rPr>
          <w:rFonts w:eastAsia="Times New Roman" w:cs="Times New Roman" w:ascii="Times New Roman" w:hAnsi="Times New Roman"/>
          <w:i/>
          <w:sz w:val="24"/>
          <w:szCs w:val="24"/>
        </w:rPr>
        <w:t xml:space="preserve">ɣ </w:t>
      </w:r>
      <w:r>
        <w:rPr>
          <w:rFonts w:eastAsia="Times New Roman" w:cs="Times New Roman" w:ascii="Times New Roman" w:hAnsi="Times New Roman"/>
        </w:rPr>
        <w:t>is a parameter that controls the out-degree distribution.</w:t>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t xml:space="preserve">If </w:t>
      </w:r>
      <w:r>
        <w:rPr>
          <w:rFonts w:eastAsia="Times New Roman" w:cs="Times New Roman" w:ascii="Times New Roman" w:hAnsi="Times New Roman"/>
          <w:i/>
          <w:sz w:val="24"/>
          <w:szCs w:val="24"/>
        </w:rPr>
        <w:t>r1</w:t>
      </w:r>
      <w:r>
        <w:rPr>
          <w:rFonts w:eastAsia="Times New Roman" w:cs="Times New Roman" w:ascii="Times New Roman" w:hAnsi="Times New Roman"/>
        </w:rPr>
        <w:t xml:space="preserve"> is greater than </w:t>
      </w:r>
      <w:r>
        <w:rPr>
          <w:rFonts w:eastAsia="Times New Roman" w:cs="Times New Roman" w:ascii="Times New Roman" w:hAnsi="Times New Roman"/>
          <w:i/>
          <w:sz w:val="24"/>
          <w:szCs w:val="24"/>
        </w:rPr>
        <w:t>p</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rPr>
        <w:t xml:space="preserve"> then one of the motif-based preferential attachment rules (R2, R3 or R4) is applied, and so </w:t>
      </w:r>
      <w:r>
        <w:rPr>
          <w:rFonts w:eastAsia="Times New Roman" w:cs="Times New Roman" w:ascii="Times New Roman" w:hAnsi="Times New Roman"/>
          <w:i/>
          <w:sz w:val="24"/>
          <w:szCs w:val="24"/>
        </w:rPr>
        <w:t>1-p</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i/>
        </w:rPr>
        <w:t xml:space="preserve"> </w:t>
      </w:r>
      <w:r>
        <w:rPr>
          <w:rFonts w:eastAsia="Times New Roman" w:cs="Times New Roman" w:ascii="Times New Roman" w:hAnsi="Times New Roman"/>
        </w:rPr>
        <w:t>corresponds to the desired percentage of nodes that participate in FFL motifs. For R2-R4 rules, one of the already existing FFL-motifs is picked based on it’s connectivity with the others.</w:t>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t xml:space="preserve">Once the candidate motif and rule are chosen, a new random float number, </w:t>
      </w:r>
      <w:r>
        <w:rPr>
          <w:rFonts w:eastAsia="Times New Roman" w:cs="Times New Roman" w:ascii="Times New Roman" w:hAnsi="Times New Roman"/>
          <w:i/>
          <w:sz w:val="24"/>
          <w:szCs w:val="24"/>
        </w:rPr>
        <w:t>r2</w:t>
      </w:r>
      <w:ins w:id="18" w:author="Erik Zhivkoplias" w:date="2021-11-05T10:26:25Z">
        <w:r>
          <w:rPr>
            <w:rFonts w:eastAsia="Times New Roman" w:cs="Times New Roman" w:ascii="Times New Roman" w:hAnsi="Times New Roman"/>
            <w:i/>
            <w:sz w:val="24"/>
            <w:szCs w:val="24"/>
          </w:rPr>
          <w:t xml:space="preserve"> (RandomUniform[0,1])</w:t>
        </w:r>
      </w:ins>
      <w:r>
        <w:rPr>
          <w:rFonts w:eastAsia="Times New Roman" w:cs="Times New Roman" w:ascii="Times New Roman" w:hAnsi="Times New Roman"/>
        </w:rPr>
        <w:t xml:space="preserve">, is generated. If 0 &lt; </w:t>
      </w:r>
      <w:r>
        <w:rPr>
          <w:rFonts w:eastAsia="Times New Roman" w:cs="Times New Roman" w:ascii="Times New Roman" w:hAnsi="Times New Roman"/>
          <w:i/>
          <w:sz w:val="24"/>
          <w:szCs w:val="24"/>
        </w:rPr>
        <w:t>r2</w:t>
      </w:r>
      <w:r>
        <w:rPr>
          <w:rFonts w:eastAsia="Times New Roman" w:cs="Times New Roman" w:ascii="Times New Roman" w:hAnsi="Times New Roman"/>
          <w:i/>
        </w:rPr>
        <w:t xml:space="preserve"> </w:t>
      </w:r>
      <w:r>
        <w:rPr>
          <w:rFonts w:eastAsia="Gungsuh" w:cs="Gungsuh" w:ascii="Gungsuh" w:hAnsi="Gungsuh"/>
        </w:rPr>
        <w:t xml:space="preserve">≼ </w:t>
      </w:r>
      <w:r>
        <w:rPr>
          <w:rFonts w:eastAsia="Times New Roman" w:cs="Times New Roman" w:ascii="Times New Roman" w:hAnsi="Times New Roman"/>
          <w:i/>
          <w:sz w:val="24"/>
          <w:szCs w:val="24"/>
        </w:rPr>
        <w:t>p</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rPr>
        <w:t>,</w:t>
      </w:r>
      <w:r>
        <w:rPr>
          <w:rFonts w:eastAsia="Times New Roman" w:cs="Times New Roman" w:ascii="Times New Roman" w:hAnsi="Times New Roman"/>
        </w:rPr>
        <w:t xml:space="preserve"> R2 rule is applied. In that case, two new edges and one new node will be added to the existing node so the new FFL motif is formed. If </w:t>
      </w:r>
      <w:r>
        <w:rPr>
          <w:rFonts w:eastAsia="Times New Roman" w:cs="Times New Roman" w:ascii="Times New Roman" w:hAnsi="Times New Roman"/>
          <w:i/>
          <w:sz w:val="24"/>
          <w:szCs w:val="24"/>
        </w:rPr>
        <w:t>r2</w:t>
      </w:r>
      <w:r>
        <w:rPr>
          <w:rFonts w:eastAsia="Times New Roman" w:cs="Times New Roman" w:ascii="Times New Roman" w:hAnsi="Times New Roman"/>
          <w:i/>
        </w:rPr>
        <w:t xml:space="preserve"> &gt; </w:t>
      </w:r>
      <w:r>
        <w:rPr>
          <w:rFonts w:eastAsia="Times New Roman" w:cs="Times New Roman" w:ascii="Times New Roman" w:hAnsi="Times New Roman"/>
          <w:i/>
          <w:sz w:val="24"/>
          <w:szCs w:val="24"/>
        </w:rPr>
        <w:t>p</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rPr>
        <w:t xml:space="preserve">, either one of the two R3 or R4 rules is selected with the equal probability being chosen. For R3 rule, one new outgoing edge and one new incoming edge are added to the candidate node. For R4 rule, only one outgoing edge is added to the candidate node. See Fig. 4 for details. </w:t>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t xml:space="preserve">All nodes have to have out-degree </w:t>
      </w:r>
      <w:ins w:id="19" w:author="Erik Zhivkoplias" w:date="2021-11-05T10:28:33Z">
        <w:r>
          <w:rPr>
            <w:rFonts w:eastAsia="Times New Roman" w:cs="Times New Roman" w:ascii="Times New Roman" w:hAnsi="Times New Roman"/>
          </w:rPr>
          <w:t xml:space="preserve">connectivity </w:t>
        </w:r>
      </w:ins>
      <w:r>
        <w:fldChar w:fldCharType="begin"/>
      </w:r>
      <w:r>
        <w:rPr>
          <w:drawing>
            <wp:inline distT="0" distB="0" distL="0" distR="0">
              <wp:extent cx="254000" cy="1270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25"/>
                      <a:stretch>
                        <a:fillRect/>
                      </a:stretch>
                    </pic:blipFill>
                    <pic:spPr bwMode="auto">
                      <a:xfrm>
                        <a:off x="0" y="0"/>
                        <a:ext cx="254000" cy="127000"/>
                      </a:xfrm>
                      <a:prstGeom prst="rect">
                        <a:avLst/>
                      </a:prstGeom>
                    </pic:spPr>
                  </pic:pic>
                </a:graphicData>
              </a:graphic>
            </wp:inline>
          </w:drawing>
        </w:rPr>
        <w:instrText> HYPERLINK "https://www.codecogs.com/eqnedit.php?latex=\mathcal{L}_{out}" \l "0"</w:instrText>
      </w:r>
      <w:r>
        <w:rPr>
          <w:drawing>
            <wp:inline distT="0" distB="0" distL="0" distR="0">
              <wp:extent cx="254000" cy="1270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25"/>
                      <a:stretch>
                        <a:fillRect/>
                      </a:stretch>
                    </pic:blipFill>
                    <pic:spPr bwMode="auto">
                      <a:xfrm>
                        <a:off x="0" y="0"/>
                        <a:ext cx="254000" cy="127000"/>
                      </a:xfrm>
                      <a:prstGeom prst="rect">
                        <a:avLst/>
                      </a:prstGeom>
                    </pic:spPr>
                  </pic:pic>
                </a:graphicData>
              </a:graphic>
            </wp:inline>
          </w:drawing>
        </w:rPr>
        <w:fldChar w:fldCharType="separate"/>
      </w:r>
      <w:r>
        <w:rPr/>
        <w:drawing>
          <wp:inline distT="0" distB="0" distL="0" distR="0">
            <wp:extent cx="254000" cy="12700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5"/>
                    <a:stretch>
                      <a:fillRect/>
                    </a:stretch>
                  </pic:blipFill>
                  <pic:spPr bwMode="auto">
                    <a:xfrm>
                      <a:off x="0" y="0"/>
                      <a:ext cx="254000" cy="127000"/>
                    </a:xfrm>
                    <a:prstGeom prst="rect">
                      <a:avLst/>
                    </a:prstGeom>
                  </pic:spPr>
                </pic:pic>
              </a:graphicData>
            </a:graphic>
          </wp:inline>
        </w:drawing>
      </w:r>
      <w:r>
        <w:rPr>
          <w:drawing>
            <wp:inline distT="0" distB="0" distL="0" distR="0">
              <wp:extent cx="254000" cy="12700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25"/>
                      <a:stretch>
                        <a:fillRect/>
                      </a:stretch>
                    </pic:blipFill>
                    <pic:spPr bwMode="auto">
                      <a:xfrm>
                        <a:off x="0" y="0"/>
                        <a:ext cx="254000" cy="127000"/>
                      </a:xfrm>
                      <a:prstGeom prst="rect">
                        <a:avLst/>
                      </a:prstGeom>
                    </pic:spPr>
                  </pic:pic>
                </a:graphicData>
              </a:graphic>
            </wp:inline>
          </w:drawing>
        </w:rPr>
        <w:fldChar w:fldCharType="end"/>
      </w:r>
      <w:r>
        <w:rPr>
          <w:rFonts w:eastAsia="Times New Roman" w:cs="Times New Roman" w:ascii="Times New Roman" w:hAnsi="Times New Roman"/>
        </w:rPr>
        <w:t xml:space="preserve"> smaller than threshold, </w:t>
      </w:r>
      <w:r>
        <w:rPr>
          <w:rFonts w:eastAsia="Times New Roman" w:cs="Times New Roman" w:ascii="Times New Roman" w:hAnsi="Times New Roman"/>
          <w:i/>
        </w:rPr>
        <w:t>K</w:t>
      </w:r>
      <w:r>
        <w:rPr>
          <w:rFonts w:eastAsia="Times New Roman" w:cs="Times New Roman" w:ascii="Times New Roman" w:hAnsi="Times New Roman"/>
          <w:i/>
          <w:vertAlign w:val="subscript"/>
        </w:rPr>
        <w:t>max</w:t>
      </w:r>
      <w:r>
        <w:rPr>
          <w:rFonts w:eastAsia="Times New Roman" w:cs="Times New Roman" w:ascii="Times New Roman" w:hAnsi="Times New Roman"/>
        </w:rPr>
        <w:t>, after which no new outgoing edges can be added. If the candidate motif doesn’t satisfy the conditions for a chosen FFL-attachment rule, the search for a candidate motif is repeated until it meets the rule conditions. If a new motif is created, the library with FFL-motifs is updated.</w:t>
      </w:r>
    </w:p>
    <w:p>
      <w:pPr>
        <w:pStyle w:val="Normal1"/>
        <w:ind w:left="720" w:hanging="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When the desired network size is reached, the algorithm controls for sparsity </w:t>
      </w:r>
      <w:ins w:id="20" w:author="Erik Zhivkoplias" w:date="2021-11-07T17:33:16Z">
        <w:r>
          <w:rPr>
            <w:rFonts w:eastAsia="Times New Roman" w:cs="Times New Roman" w:ascii="Times New Roman" w:hAnsi="Times New Roman"/>
          </w:rPr>
          <w:t xml:space="preserve">(average number of connections per gene) </w:t>
        </w:r>
      </w:ins>
      <w:r>
        <w:rPr>
          <w:rFonts w:eastAsia="Times New Roman" w:cs="Times New Roman" w:ascii="Times New Roman" w:hAnsi="Times New Roman"/>
        </w:rPr>
        <w:t>until it reaches the set sparsity level. If the network is too dense, edges are removed based on out-degree node connectivity so the edge is more likely to be removed if it is attached to a node with a high out-degree. If the network is too sparse, outgoing edges are added based on the out-degree connectivity and connected nodes are selected randomly.</w:t>
      </w:r>
    </w:p>
    <w:p>
      <w:pPr>
        <w:pStyle w:val="Heading3"/>
        <w:jc w:val="both"/>
        <w:rPr>
          <w:rFonts w:ascii="Times New Roman" w:hAnsi="Times New Roman" w:eastAsia="Times New Roman" w:cs="Times New Roman"/>
          <w:b/>
          <w:b/>
          <w:color w:val="000000"/>
          <w:sz w:val="24"/>
          <w:szCs w:val="24"/>
        </w:rPr>
      </w:pPr>
      <w:bookmarkStart w:id="3" w:name="_ef4ios1rph2e"/>
      <w:bookmarkEnd w:id="3"/>
      <w:commentRangeStart w:id="14"/>
      <w:commentRangeStart w:id="15"/>
      <w:commentRangeStart w:id="16"/>
      <w:commentRangeStart w:id="17"/>
      <w:commentRangeStart w:id="18"/>
      <w:r>
        <w:rPr>
          <w:rFonts w:eastAsia="Times New Roman" w:cs="Times New Roman" w:ascii="Times New Roman" w:hAnsi="Times New Roman"/>
          <w:b/>
          <w:color w:val="000000"/>
          <w:sz w:val="24"/>
          <w:szCs w:val="24"/>
        </w:rPr>
        <w:t>Network generation</w:t>
      </w:r>
      <w:r>
        <w:rPr>
          <w:rFonts w:eastAsia="Times New Roman" w:cs="Times New Roman" w:ascii="Times New Roman" w:hAnsi="Times New Roman"/>
          <w:b/>
          <w:color w:val="000000"/>
          <w:sz w:val="24"/>
          <w:szCs w:val="24"/>
        </w:rPr>
      </w:r>
      <w:commentRangeEnd w:id="18"/>
      <w:r>
        <w:commentReference w:id="18"/>
      </w:r>
      <w:r>
        <w:rPr>
          <w:rFonts w:eastAsia="Times New Roman" w:cs="Times New Roman" w:ascii="Times New Roman" w:hAnsi="Times New Roman"/>
          <w:b/>
          <w:color w:val="000000"/>
          <w:sz w:val="24"/>
          <w:szCs w:val="24"/>
        </w:rPr>
      </w:r>
      <w:commentRangeEnd w:id="17"/>
      <w:r>
        <w:commentReference w:id="17"/>
      </w:r>
      <w:r>
        <w:rPr>
          <w:rFonts w:eastAsia="Times New Roman" w:cs="Times New Roman" w:ascii="Times New Roman" w:hAnsi="Times New Roman"/>
          <w:b/>
          <w:color w:val="000000"/>
          <w:sz w:val="24"/>
          <w:szCs w:val="24"/>
        </w:rPr>
      </w:r>
      <w:commentRangeEnd w:id="16"/>
      <w:r>
        <w:commentReference w:id="16"/>
      </w:r>
      <w:r>
        <w:rPr>
          <w:rFonts w:eastAsia="Times New Roman" w:cs="Times New Roman" w:ascii="Times New Roman" w:hAnsi="Times New Roman"/>
          <w:b/>
          <w:color w:val="000000"/>
          <w:sz w:val="24"/>
          <w:szCs w:val="24"/>
        </w:rPr>
      </w:r>
      <w:commentRangeEnd w:id="15"/>
      <w:r>
        <w:commentReference w:id="15"/>
      </w:r>
      <w:commentRangeEnd w:id="14"/>
      <w:r>
        <w:commentReference w:id="14"/>
      </w:r>
      <w:r>
        <w:rPr>
          <w:rFonts w:eastAsia="Times New Roman" w:cs="Times New Roman" w:ascii="Times New Roman" w:hAnsi="Times New Roman"/>
          <w:b/>
          <w:color w:val="000000"/>
          <w:sz w:val="24"/>
          <w:szCs w:val="24"/>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For network simulation comparison five algorithms were chosen: FFLatt (developed in present study), GeneNetWeaver (GNW; </w:t>
      </w:r>
      <w:hyperlink r:id="rId26">
        <w:r>
          <w:rPr>
            <w:rFonts w:eastAsia="Times New Roman" w:cs="Times New Roman" w:ascii="Times New Roman" w:hAnsi="Times New Roman"/>
            <w:b w:val="false"/>
            <w:color w:val="000000"/>
            <w:u w:val="none"/>
          </w:rPr>
          <w:t>(Schaffter, Marbach, and Floreano 2011)</w:t>
        </w:r>
      </w:hyperlink>
      <w:r>
        <w:rPr>
          <w:rFonts w:eastAsia="Times New Roman" w:cs="Times New Roman" w:ascii="Times New Roman" w:hAnsi="Times New Roman"/>
        </w:rPr>
        <w:t xml:space="preserve">), </w:t>
      </w:r>
      <w:ins w:id="21" w:author="Erik Zhivkoplias" w:date="2021-11-04T16:19:30Z">
        <w:r>
          <w:rPr>
            <w:rFonts w:eastAsia="Times New Roman" w:cs="Times New Roman" w:ascii="Times New Roman" w:hAnsi="Times New Roman"/>
          </w:rPr>
          <w:t xml:space="preserve">the modified </w:t>
        </w:r>
      </w:ins>
      <w:r>
        <w:rPr>
          <w:rFonts w:eastAsia="Times New Roman" w:cs="Times New Roman" w:ascii="Times New Roman" w:hAnsi="Times New Roman"/>
        </w:rPr>
        <w:t>NetworkX directed scale-free graph algorithm (NetworkX graph; Bollobás et al. 2003)</w:t>
      </w:r>
      <w:ins w:id="22" w:author="Erik Zhivkoplias" w:date="2021-11-04T16:19:03Z">
        <w:r>
          <w:rPr>
            <w:rFonts w:eastAsia="Times New Roman" w:cs="Times New Roman" w:ascii="Times New Roman" w:hAnsi="Times New Roman"/>
          </w:rPr>
          <w:t xml:space="preserve"> </w:t>
        </w:r>
      </w:ins>
      <w:ins w:id="23" w:author="Erik Zhivkoplias" w:date="2021-11-04T16:19:03Z">
        <w:commentRangeStart w:id="19"/>
        <w:commentRangeStart w:id="20"/>
        <w:r>
          <w:rPr>
            <w:rFonts w:eastAsia="Times New Roman" w:cs="Times New Roman" w:ascii="Times New Roman" w:hAnsi="Times New Roman"/>
          </w:rPr>
          <w:t>so it could control for network sparsity</w:t>
        </w:r>
      </w:ins>
      <w:r>
        <w:rPr>
          <w:rFonts w:eastAsia="Times New Roman" w:cs="Times New Roman" w:ascii="Times New Roman" w:hAnsi="Times New Roman"/>
        </w:rPr>
      </w:r>
      <w:commentRangeEnd w:id="20"/>
      <w:r>
        <w:commentReference w:id="20"/>
      </w:r>
      <w:r>
        <w:rPr>
          <w:rFonts w:eastAsia="Times New Roman" w:cs="Times New Roman" w:ascii="Times New Roman" w:hAnsi="Times New Roman"/>
        </w:rPr>
      </w:r>
      <w:commentRangeEnd w:id="19"/>
      <w:r>
        <w:commentReference w:id="19"/>
      </w:r>
      <w:r>
        <w:rPr>
          <w:rFonts w:eastAsia="Times New Roman" w:cs="Times New Roman" w:ascii="Times New Roman" w:hAnsi="Times New Roman"/>
        </w:rPr>
        <w:t xml:space="preserve">, and sparse uniformly distributed random binary matrix with and without allowing for feedback loops in the network (DAG and RandG; </w:t>
      </w:r>
      <w:hyperlink r:id="rId27">
        <w:r>
          <w:rPr>
            <w:rFonts w:eastAsia="Times New Roman" w:cs="Times New Roman" w:ascii="Times New Roman" w:hAnsi="Times New Roman"/>
            <w:b w:val="false"/>
            <w:color w:val="000000"/>
            <w:u w:val="none"/>
          </w:rPr>
          <w:t>(Guo and Amir 2021b)</w:t>
        </w:r>
      </w:hyperlink>
      <w:r>
        <w:rPr>
          <w:rFonts w:eastAsia="Times New Roman" w:cs="Times New Roman" w:ascii="Times New Roman" w:hAnsi="Times New Roman"/>
        </w:rPr>
        <w:t xml:space="preserve">). For network generation of different sizes with FFLatt, the set of transcriptional interaction graph properties estimated from the </w:t>
      </w:r>
      <w:r>
        <w:rPr>
          <w:rFonts w:eastAsia="Times New Roman" w:cs="Times New Roman" w:ascii="Times New Roman" w:hAnsi="Times New Roman"/>
          <w:i/>
        </w:rPr>
        <w:t>E.coli</w:t>
      </w:r>
      <w:r>
        <w:rPr>
          <w:rFonts w:eastAsia="Times New Roman" w:cs="Times New Roman" w:ascii="Times New Roman" w:hAnsi="Times New Roman"/>
        </w:rPr>
        <w:t xml:space="preserve"> transcriptional interaction network (Table2) was used. For network generation of different sizes with other algorithms (except GNW), only network size and sparsity parameters were taken into account as only controllable parameters available. For network generation/subselection with GNW the following (default) parameters were used: </w:t>
      </w:r>
      <w:r>
        <w:rPr>
          <w:rFonts w:eastAsia="Times New Roman" w:cs="Times New Roman" w:ascii="Times New Roman" w:hAnsi="Times New Roman"/>
          <w:i/>
        </w:rPr>
        <w:t>--random-seed</w:t>
      </w:r>
      <w:r>
        <w:rPr>
          <w:rFonts w:eastAsia="Times New Roman" w:cs="Times New Roman" w:ascii="Times New Roman" w:hAnsi="Times New Roman"/>
        </w:rPr>
        <w:t xml:space="preserve">, </w:t>
      </w:r>
      <w:r>
        <w:rPr>
          <w:rFonts w:eastAsia="Times New Roman" w:cs="Times New Roman" w:ascii="Times New Roman" w:hAnsi="Times New Roman"/>
          <w:i/>
        </w:rPr>
        <w:t>--greedy-selection,</w:t>
      </w:r>
      <w:r>
        <w:rPr>
          <w:rFonts w:eastAsia="Times New Roman" w:cs="Times New Roman" w:ascii="Times New Roman" w:hAnsi="Times New Roman"/>
        </w:rPr>
        <w:t xml:space="preserve"> </w:t>
      </w:r>
      <w:r>
        <w:rPr>
          <w:rFonts w:eastAsia="Times New Roman" w:cs="Times New Roman" w:ascii="Times New Roman" w:hAnsi="Times New Roman"/>
          <w:i/>
        </w:rPr>
        <w:t>--keep-self-interactions</w:t>
      </w:r>
      <w:r>
        <w:rPr>
          <w:rFonts w:eastAsia="Times New Roman" w:cs="Times New Roman" w:ascii="Times New Roman" w:hAnsi="Times New Roman"/>
        </w:rPr>
        <w:t xml:space="preserve"> as well as the size of the subtracted network.</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When mimicking the </w:t>
      </w:r>
      <w:r>
        <w:rPr>
          <w:rFonts w:eastAsia="Times New Roman" w:cs="Times New Roman" w:ascii="Times New Roman" w:hAnsi="Times New Roman"/>
          <w:i/>
        </w:rPr>
        <w:t xml:space="preserve">E.coli </w:t>
      </w:r>
      <w:r>
        <w:rPr>
          <w:rFonts w:eastAsia="Times New Roman" w:cs="Times New Roman" w:ascii="Times New Roman" w:hAnsi="Times New Roman"/>
        </w:rPr>
        <w:t>transcription network model, all three-node cycles were disrupted, by removal of one edge, as they are absent in the target network. The removal was done by deleting the outgoing edge of the node with the highest out-degree and an edge was instead attached to a random node with a probability based on the connectivity of each node.</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For stability analysis, self-loops (if any) were removed from network graphs generated with above mentioned algorithms before applying the stability analysis model.</w:t>
      </w:r>
    </w:p>
    <w:p>
      <w:pPr>
        <w:pStyle w:val="Heading3"/>
        <w:rPr>
          <w:rFonts w:ascii="Times New Roman" w:hAnsi="Times New Roman" w:eastAsia="Times New Roman" w:cs="Times New Roman"/>
          <w:b/>
          <w:b/>
          <w:color w:val="000000"/>
          <w:sz w:val="24"/>
          <w:szCs w:val="24"/>
        </w:rPr>
      </w:pPr>
      <w:bookmarkStart w:id="4" w:name="_53sbv8bh9ybb"/>
      <w:bookmarkEnd w:id="4"/>
      <w:commentRangeStart w:id="21"/>
      <w:commentRangeStart w:id="22"/>
      <w:commentRangeStart w:id="23"/>
      <w:commentRangeStart w:id="24"/>
      <w:commentRangeStart w:id="25"/>
      <w:commentRangeStart w:id="26"/>
      <w:commentRangeStart w:id="27"/>
      <w:commentRangeStart w:id="28"/>
      <w:commentRangeStart w:id="29"/>
      <w:r>
        <w:rPr>
          <w:rFonts w:eastAsia="Times New Roman" w:cs="Times New Roman" w:ascii="Times New Roman" w:hAnsi="Times New Roman"/>
          <w:b/>
          <w:color w:val="000000"/>
          <w:sz w:val="24"/>
          <w:szCs w:val="24"/>
        </w:rPr>
        <w:t>Stability analysis model</w:t>
      </w:r>
      <w:r>
        <w:rPr>
          <w:rFonts w:eastAsia="Times New Roman" w:cs="Times New Roman" w:ascii="Times New Roman" w:hAnsi="Times New Roman"/>
          <w:b/>
          <w:color w:val="000000"/>
          <w:sz w:val="24"/>
          <w:szCs w:val="24"/>
        </w:rPr>
      </w:r>
      <w:commentRangeEnd w:id="25"/>
      <w:r>
        <w:commentReference w:id="25"/>
      </w:r>
      <w:r>
        <w:rPr>
          <w:rFonts w:eastAsia="Times New Roman" w:cs="Times New Roman" w:ascii="Times New Roman" w:hAnsi="Times New Roman"/>
          <w:b/>
          <w:color w:val="000000"/>
          <w:sz w:val="24"/>
          <w:szCs w:val="24"/>
        </w:rPr>
      </w:r>
      <w:commentRangeEnd w:id="22"/>
      <w:r>
        <w:commentReference w:id="22"/>
      </w:r>
      <w:r>
        <w:rPr>
          <w:rFonts w:eastAsia="Times New Roman" w:cs="Times New Roman" w:ascii="Times New Roman" w:hAnsi="Times New Roman"/>
          <w:b/>
          <w:color w:val="000000"/>
          <w:sz w:val="24"/>
          <w:szCs w:val="24"/>
        </w:rPr>
      </w:r>
      <w:commentRangeEnd w:id="26"/>
      <w:r>
        <w:commentReference w:id="26"/>
      </w:r>
      <w:r>
        <w:rPr>
          <w:rFonts w:eastAsia="Times New Roman" w:cs="Times New Roman" w:ascii="Times New Roman" w:hAnsi="Times New Roman"/>
          <w:b/>
          <w:color w:val="000000"/>
          <w:sz w:val="24"/>
          <w:szCs w:val="24"/>
        </w:rPr>
      </w:r>
      <w:commentRangeEnd w:id="29"/>
      <w:r>
        <w:commentReference w:id="29"/>
      </w:r>
      <w:r>
        <w:rPr>
          <w:rFonts w:eastAsia="Times New Roman" w:cs="Times New Roman" w:ascii="Times New Roman" w:hAnsi="Times New Roman"/>
          <w:b/>
          <w:color w:val="000000"/>
          <w:sz w:val="24"/>
          <w:szCs w:val="24"/>
        </w:rPr>
      </w:r>
      <w:commentRangeEnd w:id="23"/>
      <w:r>
        <w:commentReference w:id="23"/>
      </w:r>
      <w:r>
        <w:rPr>
          <w:rFonts w:eastAsia="Times New Roman" w:cs="Times New Roman" w:ascii="Times New Roman" w:hAnsi="Times New Roman"/>
          <w:b/>
          <w:color w:val="000000"/>
          <w:sz w:val="24"/>
          <w:szCs w:val="24"/>
        </w:rPr>
      </w:r>
      <w:commentRangeEnd w:id="21"/>
      <w:r>
        <w:commentReference w:id="21"/>
      </w:r>
      <w:r>
        <w:rPr>
          <w:rFonts w:eastAsia="Times New Roman" w:cs="Times New Roman" w:ascii="Times New Roman" w:hAnsi="Times New Roman"/>
          <w:b/>
          <w:color w:val="000000"/>
          <w:sz w:val="24"/>
          <w:szCs w:val="24"/>
        </w:rPr>
      </w:r>
      <w:commentRangeEnd w:id="27"/>
      <w:r>
        <w:commentReference w:id="27"/>
      </w:r>
      <w:r>
        <w:rPr>
          <w:rFonts w:eastAsia="Times New Roman" w:cs="Times New Roman" w:ascii="Times New Roman" w:hAnsi="Times New Roman"/>
          <w:b/>
          <w:color w:val="000000"/>
          <w:sz w:val="24"/>
          <w:szCs w:val="24"/>
        </w:rPr>
      </w:r>
      <w:commentRangeEnd w:id="28"/>
      <w:r>
        <w:commentReference w:id="28"/>
      </w:r>
      <w:commentRangeEnd w:id="24"/>
      <w:r>
        <w:commentReference w:id="24"/>
      </w:r>
      <w:r>
        <w:rPr>
          <w:rFonts w:eastAsia="Times New Roman" w:cs="Times New Roman" w:ascii="Times New Roman" w:hAnsi="Times New Roman"/>
          <w:b/>
          <w:color w:val="000000"/>
          <w:sz w:val="24"/>
          <w:szCs w:val="24"/>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To measure the stability of networks, we utilized the model developed by </w:t>
      </w:r>
      <w:hyperlink r:id="rId28">
        <w:r>
          <w:rPr>
            <w:rFonts w:eastAsia="Times New Roman" w:cs="Times New Roman" w:ascii="Times New Roman" w:hAnsi="Times New Roman"/>
            <w:b w:val="false"/>
            <w:color w:val="000000"/>
            <w:u w:val="none"/>
          </w:rPr>
          <w:t>(Guo and Amir 2021a)</w:t>
        </w:r>
      </w:hyperlink>
      <w:r>
        <w:rPr>
          <w:rFonts w:eastAsia="Times New Roman" w:cs="Times New Roman" w:ascii="Times New Roman" w:hAnsi="Times New Roman"/>
        </w:rPr>
        <w:t xml:space="preserve"> that explores how the dynamics of protein and mRNA concentrations control the transcriptional regulation. The model allows for multiple proteins acting on the same gene, and is defined by the authors as: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ins w:id="24" w:author="Erik Zhivkoplias" w:date="2021-11-07T17:14:53Z"/>
        </w:rPr>
      </w:pPr>
      <w:r>
        <w:rPr>
          <w:rFonts w:eastAsia="Times New Roman" w:cs="Times New Roman" w:ascii="Times New Roman" w:hAnsi="Times New Roman"/>
        </w:rPr>
      </w:r>
      <m:oMath xmlns:m="http://schemas.openxmlformats.org/officeDocument/2006/math">
        <m:sSub>
          <m:e>
            <m:r>
              <w:rPr>
                <w:rFonts w:ascii="Cambria Math" w:hAnsi="Cambria Math"/>
              </w:rPr>
              <m:t xml:space="preserve">g</m:t>
            </m:r>
          </m:e>
          <m:sub>
            <m:r>
              <w:rPr>
                <w:rFonts w:ascii="Cambria Math" w:hAnsi="Cambria Math"/>
              </w:rPr>
              <m:t xml:space="preserve">i</m:t>
            </m:r>
          </m:sub>
        </m:sSub>
        <m:d>
          <m:dPr>
            <m:begChr m:val="("/>
            <m:endChr m:val=")"/>
          </m:dPr>
          <m:e>
            <m:acc>
              <m:accPr>
                <m:chr m:val="⃗"/>
              </m:accPr>
              <m:e>
                <m:r>
                  <w:rPr>
                    <w:rFonts w:ascii="Cambria Math" w:hAnsi="Cambria Math"/>
                  </w:rPr>
                  <m:t xml:space="preserve">c</m:t>
                </m:r>
              </m:e>
            </m:acc>
          </m:e>
        </m:d>
        <m:r>
          <w:rPr>
            <w:rFonts w:ascii="Cambria Math" w:hAnsi="Cambria Math"/>
          </w:rPr>
          <m:t xml:space="preserve">=</m:t>
        </m:r>
        <m:sSub>
          <m:e>
            <m:r>
              <w:rPr>
                <w:rFonts w:ascii="Cambria Math" w:hAnsi="Cambria Math"/>
              </w:rPr>
              <m:t xml:space="preserve">g</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nary>
          <m:naryPr>
            <m:chr m:val="∏"/>
            <m:supHide m:val="1"/>
          </m:naryPr>
          <m:sub>
            <m:r>
              <w:rPr>
                <w:rFonts w:ascii="Cambria Math" w:hAnsi="Cambria Math"/>
              </w:rPr>
              <m:t xml:space="preserve">j</m:t>
            </m:r>
          </m:sub>
          <m: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ij</m:t>
                    </m:r>
                  </m:sub>
                </m:sSub>
                <m:sSub>
                  <m:e>
                    <m:r>
                      <w:rPr>
                        <w:rFonts w:ascii="Cambria Math" w:hAnsi="Cambria Math"/>
                      </w:rPr>
                      <m:t xml:space="preserve">f</m:t>
                    </m:r>
                  </m:e>
                  <m:sub>
                    <m:r>
                      <w:rPr>
                        <w:rFonts w:ascii="Cambria Math" w:hAnsi="Cambria Math"/>
                      </w:rPr>
                      <m:t xml:space="preserve">ij</m:t>
                    </m:r>
                  </m:sub>
                </m:sSub>
                <m:d>
                  <m:dPr>
                    <m:begChr m:val="("/>
                    <m:endChr m:val=")"/>
                  </m:dPr>
                  <m:e>
                    <m:sSub>
                      <m:e>
                        <m:r>
                          <w:rPr>
                            <w:rFonts w:ascii="Cambria Math" w:hAnsi="Cambria Math"/>
                          </w:rPr>
                          <m:t xml:space="preserve">c</m:t>
                        </m:r>
                      </m:e>
                      <m:sub>
                        <m:r>
                          <w:rPr>
                            <w:rFonts w:ascii="Cambria Math" w:hAnsi="Cambria Math"/>
                          </w:rPr>
                          <m:t xml:space="preserve">j</m:t>
                        </m:r>
                      </m:sub>
                    </m:sSub>
                  </m:e>
                </m:d>
              </m:e>
            </m:d>
          </m:e>
        </m:nary>
      </m:oMath>
    </w:p>
    <w:p>
      <w:pPr>
        <w:pStyle w:val="Normal1"/>
        <w:jc w:val="center"/>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where </w:t>
      </w:r>
      <w:del w:id="25" w:author="Erik Zhivkoplias" w:date="2021-11-07T17:15:24Z">
        <w:commentRangeStart w:id="30"/>
        <w:r>
          <w:rPr>
            <w:rFonts w:eastAsia="Times New Roman" w:cs="Times New Roman" w:ascii="Times New Roman" w:hAnsi="Times New Roman"/>
            <w:i/>
            <w:sz w:val="24"/>
            <w:szCs w:val="24"/>
          </w:rPr>
          <w:delText>g</w:delText>
        </w:r>
      </w:del>
      <w:ins w:id="26" w:author="Erik Zhivkoplias" w:date="2021-11-07T17:15:24Z">
        <w:r>
          <w:rPr>
            <w:rFonts w:eastAsia="Times New Roman" w:cs="Times New Roman" w:ascii="Times New Roman" w:hAnsi="Times New Roman"/>
            <w:i/>
            <w:sz w:val="24"/>
            <w:szCs w:val="24"/>
          </w:rPr>
          <w:t>g</w:t>
        </w:r>
      </w:ins>
      <w:r>
        <w:rPr>
          <w:rFonts w:eastAsia="Times New Roman" w:cs="Times New Roman" w:ascii="Times New Roman" w:hAnsi="Times New Roman"/>
          <w:i/>
          <w:sz w:val="24"/>
          <w:szCs w:val="24"/>
          <w:vertAlign w:val="subscript"/>
        </w:rPr>
        <w:t>i</w:t>
      </w:r>
      <w:r>
        <w:rPr>
          <w:rFonts w:eastAsia="Times New Roman" w:cs="Times New Roman" w:ascii="Times New Roman" w:hAnsi="Times New Roman"/>
          <w:i/>
          <w:sz w:val="24"/>
          <w:szCs w:val="24"/>
          <w:vertAlign w:val="subscript"/>
        </w:rPr>
      </w:r>
      <w:commentRangeEnd w:id="30"/>
      <w:r>
        <w:commentReference w:id="30"/>
      </w:r>
      <w:r>
        <w:rPr>
          <w:rFonts w:eastAsia="Times New Roman" w:cs="Times New Roman" w:ascii="Times New Roman" w:hAnsi="Times New Roman"/>
        </w:rPr>
        <w:t xml:space="preserve"> </w:t>
      </w:r>
      <w:ins w:id="27" w:author="Erik Zhivkoplias" w:date="2021-11-07T17:16:06Z">
        <w:r>
          <w:rPr>
            <w:rFonts w:eastAsia="Times New Roman" w:cs="Times New Roman" w:ascii="Times New Roman" w:hAnsi="Times New Roman"/>
          </w:rPr>
          <w:t xml:space="preserve">and </w:t>
        </w:r>
      </w:ins>
      <w:ins w:id="28" w:author="Erik Zhivkoplias" w:date="2021-11-07T17:16:06Z">
        <w:commentRangeStart w:id="31"/>
        <w:r>
          <w:rPr>
            <w:rFonts w:eastAsia="Times New Roman" w:cs="Times New Roman" w:ascii="Times New Roman" w:hAnsi="Times New Roman"/>
          </w:rPr>
          <w:t xml:space="preserve">gi0 </w:t>
        </w:r>
      </w:ins>
      <w:r>
        <w:rPr>
          <w:rFonts w:eastAsia="Times New Roman" w:cs="Times New Roman" w:ascii="Times New Roman" w:hAnsi="Times New Roman"/>
        </w:rPr>
      </w:r>
      <w:commentRangeEnd w:id="31"/>
      <w:r>
        <w:commentReference w:id="31"/>
      </w:r>
      <w:r>
        <w:rPr>
          <w:rFonts w:eastAsia="Times New Roman" w:cs="Times New Roman" w:ascii="Times New Roman" w:hAnsi="Times New Roman"/>
        </w:rPr>
        <w:t xml:space="preserve">is the effective gene copy number of gene </w:t>
      </w:r>
      <w:r>
        <w:rPr>
          <w:rFonts w:eastAsia="Times New Roman" w:cs="Times New Roman" w:ascii="Times New Roman" w:hAnsi="Times New Roman"/>
          <w:i/>
          <w:sz w:val="24"/>
          <w:szCs w:val="24"/>
        </w:rPr>
        <w:t>i</w:t>
      </w:r>
      <w:ins w:id="29" w:author="Erik Zhivkoplias" w:date="2021-11-07T17:15:36Z">
        <w:r>
          <w:rPr>
            <w:rFonts w:eastAsia="Times New Roman" w:cs="Times New Roman" w:ascii="Times New Roman" w:hAnsi="Times New Roman"/>
            <w:i/>
            <w:sz w:val="24"/>
            <w:szCs w:val="24"/>
          </w:rPr>
          <w:t xml:space="preserve"> with and without input of other genes respectively</w:t>
        </w:r>
      </w:ins>
      <w:r>
        <w:rPr>
          <w:rFonts w:eastAsia="Times New Roman" w:cs="Times New Roman" w:ascii="Times New Roman" w:hAnsi="Times New Roman"/>
        </w:rPr>
        <w:t xml:space="preserve">, </w:t>
      </w:r>
      <w:r>
        <w:rPr>
          <w:rFonts w:eastAsia="Times New Roman" w:cs="Times New Roman" w:ascii="Times New Roman" w:hAnsi="Times New Roman"/>
          <w:i/>
          <w:sz w:val="24"/>
          <w:szCs w:val="24"/>
        </w:rPr>
        <w:t>c</w:t>
      </w:r>
      <w:r>
        <w:rPr>
          <w:rFonts w:eastAsia="Times New Roman" w:cs="Times New Roman" w:ascii="Times New Roman" w:hAnsi="Times New Roman"/>
          <w:i/>
          <w:sz w:val="24"/>
          <w:szCs w:val="24"/>
          <w:vertAlign w:val="subscript"/>
        </w:rPr>
        <w:t>j</w:t>
      </w:r>
      <w:r>
        <w:rPr>
          <w:rFonts w:eastAsia="Times New Roman" w:cs="Times New Roman" w:ascii="Times New Roman" w:hAnsi="Times New Roman"/>
        </w:rPr>
        <w:t xml:space="preserve"> is the concentration of transcription factor </w:t>
      </w:r>
      <w:r>
        <w:rPr>
          <w:rFonts w:eastAsia="Times New Roman" w:cs="Times New Roman" w:ascii="Times New Roman" w:hAnsi="Times New Roman"/>
          <w:i/>
        </w:rPr>
        <w:t>j</w:t>
      </w:r>
      <w:r>
        <w:rPr>
          <w:rFonts w:eastAsia="Times New Roman" w:cs="Times New Roman" w:ascii="Times New Roman" w:hAnsi="Times New Roman"/>
        </w:rPr>
        <w:t>, and</w:t>
      </w:r>
      <w:r>
        <w:rPr>
          <w:rFonts w:eastAsia="Times New Roman" w:cs="Times New Roman" w:ascii="Times New Roman" w:hAnsi="Times New Roman"/>
          <w:i/>
          <w:sz w:val="24"/>
          <w:szCs w:val="24"/>
        </w:rPr>
        <w:t xml:space="preserve"> </w:t>
      </w:r>
      <w:ins w:id="30" w:author="Erik Zhivkoplias" w:date="2021-11-07T17:12:46Z">
        <w:r>
          <w:rPr>
            <w:rFonts w:eastAsia="Times New Roman" w:cs="Times New Roman" w:ascii="Times New Roman" w:hAnsi="Times New Roman"/>
            <w:i/>
            <w:sz w:val="24"/>
            <w:szCs w:val="24"/>
          </w:rPr>
          <w:t>a</w:t>
        </w:r>
      </w:ins>
      <w:del w:id="31" w:author="Erik Zhivkoplias" w:date="2021-11-07T17:12:46Z">
        <w:r>
          <w:rPr>
            <w:rFonts w:eastAsia="Times New Roman" w:cs="Times New Roman" w:ascii="Times New Roman" w:hAnsi="Times New Roman"/>
            <w:i/>
            <w:sz w:val="24"/>
            <w:szCs w:val="24"/>
          </w:rPr>
          <w:delText>γ</w:delText>
        </w:r>
      </w:del>
      <w:r>
        <w:rPr>
          <w:rFonts w:eastAsia="Times New Roman" w:cs="Times New Roman" w:ascii="Times New Roman" w:hAnsi="Times New Roman"/>
          <w:i/>
          <w:sz w:val="24"/>
          <w:szCs w:val="24"/>
          <w:vertAlign w:val="subscript"/>
        </w:rPr>
        <w:t>ij</w:t>
      </w:r>
      <w:r>
        <w:rPr>
          <w:rFonts w:eastAsia="Times New Roman" w:cs="Times New Roman" w:ascii="Times New Roman" w:hAnsi="Times New Roman"/>
          <w:i/>
          <w:sz w:val="24"/>
          <w:szCs w:val="24"/>
        </w:rPr>
        <w:t xml:space="preserve"> </w:t>
      </w:r>
      <w:r>
        <w:rPr>
          <w:rFonts w:eastAsia="Times New Roman" w:cs="Times New Roman" w:ascii="Times New Roman" w:hAnsi="Times New Roman"/>
        </w:rPr>
        <w:t xml:space="preserve">relates to the strength of the regulation of gene </w:t>
      </w:r>
      <w:r>
        <w:rPr>
          <w:rFonts w:eastAsia="Times New Roman" w:cs="Times New Roman" w:ascii="Times New Roman" w:hAnsi="Times New Roman"/>
          <w:i/>
          <w:sz w:val="24"/>
          <w:szCs w:val="24"/>
        </w:rPr>
        <w:t>i</w:t>
      </w:r>
      <w:r>
        <w:rPr>
          <w:rFonts w:eastAsia="Times New Roman" w:cs="Times New Roman" w:ascii="Times New Roman" w:hAnsi="Times New Roman"/>
          <w:i/>
          <w:sz w:val="24"/>
          <w:szCs w:val="24"/>
          <w:vertAlign w:val="subscript"/>
        </w:rPr>
        <w:t xml:space="preserve"> </w:t>
      </w:r>
      <w:r>
        <w:rPr>
          <w:rFonts w:eastAsia="Times New Roman" w:cs="Times New Roman" w:ascii="Times New Roman" w:hAnsi="Times New Roman"/>
        </w:rPr>
        <w:t xml:space="preserve">by </w:t>
      </w:r>
      <w:r>
        <w:rPr>
          <w:rFonts w:eastAsia="Times New Roman" w:cs="Times New Roman" w:ascii="Times New Roman" w:hAnsi="Times New Roman"/>
          <w:i/>
          <w:sz w:val="24"/>
          <w:szCs w:val="24"/>
        </w:rPr>
        <w:t>c</w:t>
      </w:r>
      <w:r>
        <w:rPr>
          <w:rFonts w:eastAsia="Times New Roman" w:cs="Times New Roman" w:ascii="Times New Roman" w:hAnsi="Times New Roman"/>
          <w:i/>
          <w:sz w:val="24"/>
          <w:szCs w:val="24"/>
          <w:vertAlign w:val="subscript"/>
        </w:rPr>
        <w:t>j</w:t>
      </w:r>
      <w:r>
        <w:rPr>
          <w:rFonts w:eastAsia="Times New Roman" w:cs="Times New Roman" w:ascii="Times New Roman" w:hAnsi="Times New Roman"/>
        </w:rPr>
        <w:t xml:space="preserve">. The functional relationship between the transcription factor and target gene, </w:t>
      </w:r>
      <w:r>
        <w:rPr>
          <w:rFonts w:eastAsia="Times New Roman" w:cs="Times New Roman" w:ascii="Times New Roman" w:hAnsi="Times New Roman"/>
          <w:i/>
        </w:rPr>
        <w:t>f</w:t>
      </w:r>
      <w:r>
        <w:rPr>
          <w:rFonts w:eastAsia="Times New Roman" w:cs="Times New Roman" w:ascii="Times New Roman" w:hAnsi="Times New Roman"/>
          <w:i/>
          <w:vertAlign w:val="subscript"/>
        </w:rPr>
        <w:t>ij</w:t>
      </w:r>
      <w:r>
        <w:rPr>
          <w:rFonts w:eastAsia="Times New Roman" w:cs="Times New Roman" w:ascii="Times New Roman" w:hAnsi="Times New Roman"/>
        </w:rPr>
        <w:t>, is modelled as a sigmoid Hill function: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ins w:id="32" w:author="Erik Zhivkoplias" w:date="2021-11-07T14:53:04Z"/>
        </w:rPr>
      </w:pPr>
      <w:r>
        <w:rPr>
          <w:rFonts w:eastAsia="Times New Roman" w:cs="Times New Roman" w:ascii="Times New Roman" w:hAnsi="Times New Roman"/>
        </w:rPr>
      </w:r>
      <m:oMath xmlns:m="http://schemas.openxmlformats.org/officeDocument/2006/math">
        <m:sSub>
          <m:e>
            <m:r>
              <w:rPr>
                <w:rFonts w:ascii="Cambria Math" w:hAnsi="Cambria Math"/>
              </w:rPr>
              <m:t xml:space="preserve">f</m:t>
            </m:r>
          </m:e>
          <m:sub>
            <m:r>
              <w:rPr>
                <w:rFonts w:ascii="Cambria Math" w:hAnsi="Cambria Math"/>
              </w:rPr>
              <m:t xml:space="preserve">ij</m:t>
            </m:r>
          </m:sub>
        </m:sSub>
        <m:d>
          <m:dPr>
            <m:begChr m:val="("/>
            <m:endChr m:val=")"/>
          </m:dPr>
          <m:e>
            <m:sSub>
              <m:e>
                <m:r>
                  <w:rPr>
                    <w:rFonts w:ascii="Cambria Math" w:hAnsi="Cambria Math"/>
                  </w:rPr>
                  <m:t xml:space="preserve">c</m:t>
                </m:r>
              </m:e>
              <m:sub>
                <m:r>
                  <w:rPr>
                    <w:rFonts w:ascii="Cambria Math" w:hAnsi="Cambria Math"/>
                  </w:rPr>
                  <m:t xml:space="preserve">j</m:t>
                </m:r>
              </m:sub>
            </m:sSub>
          </m:e>
        </m:d>
        <m:r>
          <w:rPr>
            <w:rFonts w:ascii="Cambria Math" w:hAnsi="Cambria Math"/>
          </w:rPr>
          <m:t xml:space="preserve">=</m:t>
        </m:r>
        <m:f>
          <m:num>
            <m:sSubSup>
              <m:e>
                <m:r>
                  <w:rPr>
                    <w:rFonts w:ascii="Cambria Math" w:hAnsi="Cambria Math"/>
                  </w:rPr>
                  <m:t xml:space="preserve">c</m:t>
                </m:r>
              </m:e>
              <m:sub>
                <m:r>
                  <w:rPr>
                    <w:rFonts w:ascii="Cambria Math" w:hAnsi="Cambria Math"/>
                  </w:rPr>
                  <m:t xml:space="preserve">j</m:t>
                </m:r>
              </m:sub>
              <m:sup>
                <m:r>
                  <w:rPr>
                    <w:rFonts w:ascii="Cambria Math" w:hAnsi="Cambria Math"/>
                  </w:rPr>
                  <m:t xml:space="preserve">h</m:t>
                </m:r>
              </m:sup>
            </m:sSubSup>
          </m:num>
          <m:den>
            <m:sSubSup>
              <m:e>
                <m:r>
                  <w:rPr>
                    <w:rFonts w:ascii="Cambria Math" w:hAnsi="Cambria Math"/>
                  </w:rPr>
                  <m:t xml:space="preserve">K</m:t>
                </m:r>
              </m:e>
              <m:sub>
                <m:r>
                  <w:rPr>
                    <w:rFonts w:ascii="Cambria Math" w:hAnsi="Cambria Math"/>
                  </w:rPr>
                  <m:t xml:space="preserve">ij</m:t>
                </m:r>
              </m:sub>
              <m:sup>
                <m:r>
                  <w:rPr>
                    <w:rFonts w:ascii="Cambria Math" w:hAnsi="Cambria Math"/>
                  </w:rPr>
                  <m:t xml:space="preserve">h</m:t>
                </m:r>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j</m:t>
                </m:r>
              </m:sub>
              <m:sup>
                <m:r>
                  <w:rPr>
                    <w:rFonts w:ascii="Cambria Math" w:hAnsi="Cambria Math"/>
                  </w:rPr>
                  <m:t xml:space="preserve">h</m:t>
                </m:r>
              </m:sup>
            </m:sSubSup>
          </m:den>
        </m:f>
      </m:oMath>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sz w:val="22"/>
          <w:szCs w:val="22"/>
        </w:rPr>
      </w:pPr>
      <w:r>
        <w:rPr>
          <w:rFonts w:eastAsia="Times New Roman" w:cs="Times New Roman" w:ascii="Times new roman" w:hAnsi="Times new roman"/>
          <w:sz w:val="22"/>
          <w:szCs w:val="22"/>
        </w:rPr>
        <w:t xml:space="preserve">where </w:t>
      </w:r>
      <w:r>
        <w:rPr>
          <w:rFonts w:eastAsia="Times New Roman" w:cs="Times New Roman" w:ascii="Times new roman" w:hAnsi="Times new roman"/>
          <w:i/>
          <w:sz w:val="22"/>
          <w:szCs w:val="22"/>
        </w:rPr>
        <w:t>h</w:t>
      </w:r>
      <w:r>
        <w:rPr>
          <w:rFonts w:eastAsia="Times New Roman" w:cs="Times New Roman" w:ascii="Times new roman" w:hAnsi="Times new roman"/>
          <w:sz w:val="22"/>
          <w:szCs w:val="22"/>
        </w:rPr>
        <w:t xml:space="preserve"> is the saturation binding coefficient (</w:t>
      </w:r>
      <w:r>
        <w:rPr>
          <w:rFonts w:eastAsia="Times New Roman" w:cs="Times New Roman" w:ascii="Times new roman" w:hAnsi="Times new roman"/>
          <w:i/>
          <w:sz w:val="22"/>
          <w:szCs w:val="22"/>
        </w:rPr>
        <w:t>h</w:t>
      </w:r>
      <w:r>
        <w:rPr>
          <w:rFonts w:eastAsia="Times New Roman" w:cs="Times New Roman" w:ascii="Times new roman" w:hAnsi="Times new roman"/>
          <w:sz w:val="22"/>
          <w:szCs w:val="22"/>
        </w:rPr>
        <w:t xml:space="preserve">&gt;0), and </w:t>
      </w:r>
      <w:r>
        <w:rPr>
          <w:rFonts w:eastAsia="Times New Roman" w:cs="Times New Roman" w:ascii="Times new roman" w:hAnsi="Times new roman"/>
          <w:i/>
          <w:sz w:val="22"/>
          <w:szCs w:val="22"/>
        </w:rPr>
        <w:t>K</w:t>
      </w:r>
      <w:r>
        <w:rPr>
          <w:rFonts w:eastAsia="Times New Roman" w:cs="Times New Roman" w:ascii="Times new roman" w:hAnsi="Times new roman"/>
          <w:sz w:val="22"/>
          <w:szCs w:val="22"/>
        </w:rPr>
        <w:t xml:space="preserve"> is the expression threshold.</w:t>
      </w:r>
    </w:p>
    <w:p>
      <w:pPr>
        <w:pStyle w:val="Normal1"/>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pPr>
      <w:r>
        <w:rPr>
          <w:rFonts w:eastAsia="Times New Roman" w:cs="Times New Roman" w:ascii="Times new roman" w:hAnsi="Times new roman"/>
          <w:sz w:val="22"/>
          <w:szCs w:val="22"/>
        </w:rPr>
        <w:t xml:space="preserve">We assume that the mRNA degradation rate is much faster than that of proteins, as that was suggested by </w:t>
      </w:r>
      <w:hyperlink r:id="rId29">
        <w:r>
          <w:rPr>
            <w:rFonts w:eastAsia="Times New Roman" w:cs="Times New Roman" w:ascii="Times new roman" w:hAnsi="Times new roman"/>
            <w:b w:val="false"/>
            <w:color w:val="000000"/>
            <w:sz w:val="22"/>
            <w:szCs w:val="22"/>
            <w:u w:val="none"/>
          </w:rPr>
          <w:t>(Guo and Amir 2021a)</w:t>
        </w:r>
      </w:hyperlink>
      <w:r>
        <w:rPr>
          <w:rFonts w:eastAsia="Gungsuh" w:cs="Gungsuh" w:ascii="Times new roman" w:hAnsi="Times new roman"/>
          <w:sz w:val="22"/>
          <w:szCs w:val="22"/>
        </w:rPr>
        <w:t>, and therefore followed with their conclusion that as the dynamics of mRNA concentration ≈ 0, the dynamics of transcription factors concentrations can be simplified as:</w:t>
      </w:r>
    </w:p>
    <w:p>
      <w:pPr>
        <w:pStyle w:val="Heading2"/>
        <w:jc w:val="center"/>
        <w:rPr>
          <w:rFonts w:ascii="Times New Roman" w:hAnsi="Times New Roman" w:eastAsia="Times New Roman" w:cs="Times New Roman"/>
          <w:sz w:val="22"/>
          <w:szCs w:val="22"/>
        </w:rPr>
      </w:pPr>
      <w:bookmarkStart w:id="5" w:name="_k5gbtxumzbzi"/>
      <w:bookmarkEnd w:id="5"/>
      <w:r>
        <w:rPr/>
      </w:r>
      <m:oMath xmlns:m="http://schemas.openxmlformats.org/officeDocument/2006/math">
        <m:f>
          <m:num>
            <m:sSub>
              <m:e>
                <m:r>
                  <w:rPr>
                    <w:rFonts w:ascii="Cambria Math" w:hAnsi="Cambria Math"/>
                  </w:rPr>
                  <m:t xml:space="preserve">dc</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sSub>
          <m:e>
            <m:r>
              <w:rPr>
                <w:rFonts w:ascii="Cambria Math" w:hAnsi="Cambria Math"/>
              </w:rPr>
              <m:t xml:space="preserve">c</m:t>
            </m:r>
          </m:e>
          <m:sub>
            <m:r>
              <w:rPr>
                <w:rFonts w:ascii="Cambria Math" w:hAnsi="Cambria Math"/>
              </w:rPr>
              <m:t xml:space="preserve">r</m:t>
            </m:r>
          </m:sub>
        </m:sSub>
        <m:d>
          <m:dPr>
            <m:begChr m:val="("/>
            <m:endChr m:val=")"/>
          </m:dPr>
          <m:e>
            <m:sSub>
              <m:e>
                <m:r>
                  <w:rPr>
                    <w:rFonts w:ascii="Cambria Math" w:hAnsi="Cambria Math"/>
                  </w:rPr>
                  <m:t xml:space="preserve">ϕ</m:t>
                </m:r>
              </m:e>
              <m:sub>
                <m:r>
                  <w:rPr>
                    <w:rFonts w:ascii="Cambria Math" w:hAnsi="Cambria Math"/>
                  </w:rPr>
                  <m:t xml:space="preserve">i</m:t>
                </m:r>
              </m:sub>
            </m:sSub>
            <m:d>
              <m:dPr>
                <m:begChr m:val="("/>
                <m:endChr m:val=")"/>
              </m:dPr>
              <m:e>
                <m:acc>
                  <m:accPr>
                    <m:chr m:val="⃗"/>
                  </m:accPr>
                  <m:e>
                    <m:r>
                      <w:rPr>
                        <w:rFonts w:ascii="Cambria Math" w:hAnsi="Cambria Math"/>
                      </w:rPr>
                      <m:t xml:space="preserve">c</m:t>
                    </m:r>
                  </m:e>
                </m:acc>
              </m:e>
            </m:d>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e>
        </m:d>
      </m:oMath>
    </w:p>
    <w:p>
      <w:pPr>
        <w:pStyle w:val="Normal1"/>
        <w:jc w:val="center"/>
        <w:rPr>
          <w:rFonts w:ascii="Times New Roman" w:hAnsi="Times New Roman" w:eastAsia="Times New Roman" w:cs="Times New Roman"/>
          <w:sz w:val="22"/>
          <w:szCs w:val="22"/>
        </w:rPr>
      </w:pPr>
      <w:r>
        <w:rPr/>
      </w:r>
    </w:p>
    <w:p>
      <w:pPr>
        <w:pStyle w:val="Normal1"/>
        <w:rPr>
          <w:sz w:val="22"/>
          <w:szCs w:val="22"/>
        </w:rPr>
      </w:pPr>
      <w:r>
        <w:rPr>
          <w:rFonts w:eastAsia="Times New Roman" w:cs="Times New Roman" w:ascii="Times New Roman" w:hAnsi="Times New Roman"/>
          <w:sz w:val="22"/>
          <w:szCs w:val="22"/>
        </w:rPr>
        <w:t>where</w:t>
      </w:r>
      <w:r>
        <w:rPr>
          <w:rFonts w:eastAsia="Times New Roman" w:cs="Times New Roman" w:ascii="Times New Roman" w:hAnsi="Times New Roman"/>
          <w:i/>
          <w:sz w:val="22"/>
          <w:szCs w:val="22"/>
        </w:rPr>
        <w:t xml:space="preserve"> </w:t>
      </w:r>
      <w:ins w:id="33" w:author="Erik Zhivkoplias" w:date="2021-11-07T17:37:37Z">
        <w:r>
          <w:rPr>
            <w:rFonts w:eastAsia="Times New Roman" w:cs="Times New Roman" w:ascii="Times New Roman" w:hAnsi="Times New Roman"/>
            <w:i/>
            <w:sz w:val="22"/>
            <w:szCs w:val="22"/>
          </w:rPr>
          <w:t xml:space="preserve">φ is the fraction of RNA polymerases that binds gene i, </w:t>
        </w:r>
      </w:ins>
      <w:r>
        <w:rPr>
          <w:rFonts w:eastAsia="Times New Roman" w:cs="Times New Roman" w:ascii="Times New Roman" w:hAnsi="Times New Roman"/>
          <w:i/>
          <w:sz w:val="22"/>
          <w:szCs w:val="22"/>
        </w:rPr>
        <w:t>k</w:t>
      </w:r>
      <w:r>
        <w:rPr>
          <w:rFonts w:eastAsia="Times New Roman" w:cs="Times New Roman" w:ascii="Times New Roman" w:hAnsi="Times New Roman"/>
          <w:i/>
          <w:sz w:val="22"/>
          <w:szCs w:val="22"/>
          <w:vertAlign w:val="subscript"/>
        </w:rPr>
        <w:t>p</w:t>
      </w:r>
      <w:r>
        <w:rPr>
          <w:rFonts w:eastAsia="Times New Roman" w:cs="Times New Roman" w:ascii="Times New Roman" w:hAnsi="Times New Roman"/>
          <w:i/>
          <w:sz w:val="22"/>
          <w:szCs w:val="22"/>
        </w:rPr>
        <w:t xml:space="preserve"> </w:t>
      </w:r>
      <w:r>
        <w:rPr>
          <w:rFonts w:eastAsia="Times New Roman" w:cs="Times New Roman" w:ascii="Times New Roman" w:hAnsi="Times New Roman"/>
          <w:sz w:val="22"/>
          <w:szCs w:val="22"/>
        </w:rPr>
        <w:t xml:space="preserve">is the transcription rate of ribosomes, and </w:t>
      </w:r>
      <w:r>
        <w:rPr>
          <w:rFonts w:eastAsia="Times New Roman" w:cs="Times New Roman" w:ascii="Times New Roman" w:hAnsi="Times New Roman"/>
          <w:i/>
          <w:sz w:val="22"/>
          <w:szCs w:val="22"/>
        </w:rPr>
        <w:t>c</w:t>
      </w:r>
      <w:r>
        <w:rPr>
          <w:rFonts w:eastAsia="Times New Roman" w:cs="Times New Roman" w:ascii="Times New Roman" w:hAnsi="Times New Roman"/>
          <w:i/>
          <w:sz w:val="22"/>
          <w:szCs w:val="22"/>
          <w:vertAlign w:val="subscript"/>
        </w:rPr>
        <w:t>r</w:t>
      </w:r>
      <w:r>
        <w:rPr>
          <w:rFonts w:eastAsia="Times New Roman" w:cs="Times New Roman" w:ascii="Times New Roman" w:hAnsi="Times New Roman"/>
          <w:i/>
          <w:sz w:val="22"/>
          <w:szCs w:val="22"/>
        </w:rPr>
        <w:t xml:space="preserve"> </w:t>
      </w:r>
      <w:r>
        <w:rPr>
          <w:rFonts w:eastAsia="Times New Roman" w:cs="Times New Roman" w:ascii="Times New Roman" w:hAnsi="Times New Roman"/>
          <w:sz w:val="22"/>
          <w:szCs w:val="22"/>
        </w:rPr>
        <w:t>is the ribosomal concentration. In such case, the stability of the transcriptional regulatory network is dependent on the Jacobian matrix</w:t>
      </w:r>
      <w:ins w:id="34" w:author="Erik Zhivkoplias" w:date="2021-11-04T14:48:52Z">
        <w:r>
          <w:rPr>
            <w:rFonts w:eastAsia="Times New Roman" w:cs="Times New Roman" w:ascii="Times New Roman" w:hAnsi="Times New Roman"/>
            <w:sz w:val="22"/>
            <w:szCs w:val="22"/>
          </w:rPr>
          <w:t xml:space="preserve"> A of size NxN</w:t>
        </w:r>
      </w:ins>
      <w:r>
        <w:rPr>
          <w:rFonts w:eastAsia="Times New Roman" w:cs="Times New Roman" w:ascii="Times New Roman" w:hAnsi="Times New Roman"/>
          <w:sz w:val="22"/>
          <w:szCs w:val="22"/>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ins w:id="35" w:author="Erik Zhivkoplias" w:date="2021-11-07T14:54:43Z"/>
        </w:rPr>
      </w:pP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sSubSup>
          <m:e>
            <m:r>
              <w:rPr>
                <w:rFonts w:ascii="Cambria Math" w:hAnsi="Cambria Math"/>
              </w:rPr>
              <m:t xml:space="preserve">c</m:t>
            </m:r>
          </m:e>
          <m:sub>
            <m:r>
              <w:rPr>
                <w:rFonts w:ascii="Cambria Math" w:hAnsi="Cambria Math"/>
              </w:rPr>
              <m:t xml:space="preserve">r</m:t>
            </m:r>
          </m:sub>
          <m:sup>
            <m:r>
              <w:rPr>
                <w:rFonts w:ascii="Cambria Math" w:hAnsi="Cambria Math"/>
              </w:rPr>
              <m:t xml:space="preserve">ss</m:t>
            </m:r>
          </m:sup>
        </m:sSub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oMath>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jc w:val="both"/>
        <w:rPr>
          <w:rFonts w:ascii="Times New Roman" w:hAnsi="Times New Roman" w:eastAsia="Times New Roman" w:cs="Times New Roman"/>
        </w:rPr>
      </w:pPr>
      <w:r>
        <w:rPr>
          <w:rFonts w:eastAsia="Times New Roman" w:cs="Times New Roman" w:ascii="Times New Roman" w:hAnsi="Times New Roman"/>
        </w:rPr>
        <w:t>where</w:t>
      </w:r>
      <w:r>
        <w:rPr/>
      </w:r>
      <m:oMath xmlns:m="http://schemas.openxmlformats.org/officeDocument/2006/math">
        <m:sSubSup>
          <m:e>
            <m:r>
              <w:rPr>
                <w:rFonts w:ascii="Cambria Math" w:hAnsi="Cambria Math"/>
              </w:rPr>
              <m:t xml:space="preserve">c</m:t>
            </m:r>
          </m:e>
          <m:sub>
            <m:r>
              <w:rPr>
                <w:rFonts w:ascii="Cambria Math" w:hAnsi="Cambria Math"/>
              </w:rPr>
              <m:t xml:space="preserve">r</m:t>
            </m:r>
          </m:sub>
          <m:sup>
            <m:r>
              <w:rPr>
                <w:rFonts w:ascii="Cambria Math" w:hAnsi="Cambria Math"/>
              </w:rPr>
              <m:t xml:space="preserve">ss</m:t>
            </m:r>
          </m:sup>
        </m:sSubSup>
      </m:oMath>
      <w:r>
        <w:rPr>
          <w:rFonts w:eastAsia="Times New Roman" w:cs="Times New Roman" w:ascii="Times New Roman" w:hAnsi="Times New Roman"/>
        </w:rPr>
        <w:t xml:space="preserve">is the steady-state ribosomal concentration, </w:t>
      </w:r>
      <w:r>
        <w:rPr>
          <w:rFonts w:eastAsia="Times New Roman" w:cs="Times New Roman" w:ascii="Times New Roman" w:hAnsi="Times New Roman"/>
          <w:i/>
        </w:rPr>
        <w:t>M</w:t>
      </w:r>
      <w:r>
        <w:rPr>
          <w:rFonts w:eastAsia="Times New Roman" w:cs="Times New Roman" w:ascii="Times New Roman" w:hAnsi="Times New Roman"/>
        </w:rPr>
        <w:t xml:space="preserve"> is the </w:t>
      </w:r>
      <w:commentRangeStart w:id="32"/>
      <w:commentRangeStart w:id="33"/>
      <w:r>
        <w:rPr>
          <w:rFonts w:eastAsia="Times New Roman" w:cs="Times New Roman" w:ascii="Times New Roman" w:hAnsi="Times New Roman"/>
        </w:rPr>
        <w:t>interaction matrix</w:t>
      </w:r>
      <w:del w:id="36" w:author="Erik Zhivkoplias" w:date="2021-11-04T15:16:33Z">
        <w:r>
          <w:rPr>
            <w:rFonts w:eastAsia="Times New Roman" w:cs="Times New Roman" w:ascii="Times New Roman" w:hAnsi="Times New Roman"/>
          </w:rPr>
          <w:delText xml:space="preserve"> approximated as steady-state protein concentrations</w:delText>
        </w:r>
      </w:del>
      <w:r>
        <w:rPr>
          <w:rFonts w:eastAsia="Times New Roman" w:cs="Times New Roman" w:ascii="Times New Roman" w:hAnsi="Times New Roman"/>
        </w:rPr>
      </w:r>
      <w:commentRangeEnd w:id="33"/>
      <w:r>
        <w:commentReference w:id="33"/>
      </w:r>
      <w:r>
        <w:rPr>
          <w:rFonts w:eastAsia="Times New Roman" w:cs="Times New Roman" w:ascii="Times New Roman" w:hAnsi="Times New Roman"/>
        </w:rPr>
      </w:r>
      <w:commentRangeEnd w:id="32"/>
      <w:r>
        <w:commentReference w:id="32"/>
      </w:r>
      <w:r>
        <w:rPr>
          <w:rFonts w:eastAsia="Times New Roman" w:cs="Times New Roman" w:ascii="Times New Roman" w:hAnsi="Times New Roman"/>
        </w:rPr>
        <w:t xml:space="preserve">, </w:t>
      </w:r>
      <w:del w:id="37" w:author="Erik Zhivkoplias" w:date="2021-11-04T14:49:34Z">
        <w:r>
          <w:rPr>
            <w:rFonts w:eastAsia="Times New Roman" w:cs="Times New Roman" w:ascii="Times New Roman" w:hAnsi="Times New Roman"/>
          </w:rPr>
          <w:delText xml:space="preserve">and </w:delText>
        </w:r>
      </w:del>
      <w:r>
        <w:rPr>
          <w:rFonts w:eastAsia="Times New Roman" w:cs="Times New Roman" w:ascii="Times New Roman" w:hAnsi="Times New Roman"/>
          <w:i/>
        </w:rPr>
        <w:t>I</w:t>
      </w:r>
      <w:r>
        <w:rPr>
          <w:rFonts w:eastAsia="Times New Roman" w:cs="Times New Roman" w:ascii="Times New Roman" w:hAnsi="Times New Roman"/>
        </w:rPr>
        <w:t xml:space="preserve"> is the identity matrix</w:t>
      </w:r>
      <w:ins w:id="38" w:author="Erik Zhivkoplias" w:date="2021-11-04T14:49:37Z">
        <w:r>
          <w:rPr>
            <w:rFonts w:eastAsia="Times New Roman" w:cs="Times New Roman" w:ascii="Times New Roman" w:hAnsi="Times New Roman"/>
          </w:rPr>
          <w:t>, and N is the number of genes in the system</w:t>
        </w:r>
      </w:ins>
      <w:r>
        <w:rPr>
          <w:rFonts w:eastAsia="Times New Roman" w:cs="Times New Roman" w:ascii="Times New Roman" w:hAnsi="Times New Roman"/>
        </w:rPr>
        <w:t xml:space="preserve">. The system is stable if the </w:t>
      </w:r>
      <w:commentRangeStart w:id="34"/>
      <w:commentRangeStart w:id="35"/>
      <w:r>
        <w:rPr>
          <w:rFonts w:eastAsia="Times New Roman" w:cs="Times New Roman" w:ascii="Times New Roman" w:hAnsi="Times New Roman"/>
        </w:rPr>
        <w:t>maxim</w:t>
      </w:r>
      <w:r>
        <w:rPr>
          <w:rFonts w:eastAsia="Times New Roman" w:cs="Times New Roman" w:ascii="Times New Roman" w:hAnsi="Times New Roman"/>
        </w:rPr>
      </w:r>
      <w:commentRangeEnd w:id="35"/>
      <w:r>
        <w:commentReference w:id="35"/>
      </w:r>
      <w:r>
        <w:rPr>
          <w:rFonts w:eastAsia="Times New Roman" w:cs="Times New Roman" w:ascii="Times New Roman" w:hAnsi="Times New Roman"/>
        </w:rPr>
      </w:r>
      <w:commentRangeEnd w:id="34"/>
      <w:r>
        <w:commentReference w:id="34"/>
      </w:r>
      <w:r>
        <w:rPr>
          <w:rFonts w:eastAsia="Times New Roman" w:cs="Times New Roman" w:ascii="Times New Roman" w:hAnsi="Times New Roman"/>
        </w:rPr>
        <w:t xml:space="preserve">al real part of  all eigenvalues of M, </w:t>
      </w:r>
      <w:r>
        <w:rPr>
          <w:rFonts w:eastAsia="Times New Roman" w:cs="Times New Roman" w:ascii="Times New Roman" w:hAnsi="Times New Roman"/>
          <w:i/>
          <w:sz w:val="24"/>
          <w:szCs w:val="24"/>
        </w:rPr>
        <w:t>λ</w:t>
      </w:r>
      <w:r>
        <w:rPr>
          <w:rFonts w:eastAsia="Times New Roman" w:cs="Times New Roman" w:ascii="Times New Roman" w:hAnsi="Times New Roman"/>
          <w:i/>
          <w:sz w:val="24"/>
          <w:szCs w:val="24"/>
          <w:vertAlign w:val="subscript"/>
        </w:rPr>
        <w:t>M</w:t>
      </w:r>
      <w:r>
        <w:rPr>
          <w:rFonts w:eastAsia="Times New Roman" w:cs="Times New Roman" w:ascii="Times New Roman" w:hAnsi="Times New Roman"/>
        </w:rPr>
        <w:t>, is smaller than 1, i.e. all eigenvalues of A are negative.</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ins w:id="39" w:author="Erik Zhivkoplias" w:date="2021-11-05T09:26:17Z">
        <w:r>
          <w:rPr>
            <w:rFonts w:eastAsia="Times New Roman" w:cs="Times New Roman" w:ascii="Times New Roman" w:hAnsi="Times New Roman"/>
          </w:rPr>
          <w:t xml:space="preserve">We applied the Guo and Amir model to all network graphs simulated with different algorithms. Each graph, in a form of adjacency matrix, was supplied as A matrix. For each replicate of a different size generated with a given algorithm, we repeated signing the network graph with respective link strengths 10 times. </w:t>
        </w:r>
      </w:ins>
      <w:r>
        <w:rPr>
          <w:rFonts w:eastAsia="Times New Roman" w:cs="Times New Roman" w:ascii="Times New Roman" w:hAnsi="Times New Roman"/>
        </w:rPr>
        <w:t xml:space="preserve">To focus on the effect of the GRN structure and FFL content on stability, we forced the distribution of link strengths of all GRNs to be similar. This was done by randomly setting </w:t>
      </w:r>
      <w:commentRangeStart w:id="36"/>
      <w:commentRangeStart w:id="37"/>
      <w:commentRangeStart w:id="38"/>
      <w:commentRangeStart w:id="39"/>
      <w:commentRangeStart w:id="40"/>
      <w:commentRangeStart w:id="41"/>
      <w:r>
        <w:rPr>
          <w:rFonts w:eastAsia="Times New Roman" w:cs="Times New Roman" w:ascii="Times New Roman" w:hAnsi="Times New Roman"/>
        </w:rPr>
        <w:t xml:space="preserve">half of the links to be upregulated and the other half downregulated (setting </w:t>
      </w:r>
      <w:r>
        <w:rPr>
          <w:rFonts w:eastAsia="Times New Roman" w:cs="Times New Roman" w:ascii="Times New Roman" w:hAnsi="Times New Roman"/>
          <w:i/>
        </w:rPr>
        <w:t>max(</w:t>
      </w:r>
      <w:ins w:id="40" w:author="Erik Zhivkoplias" w:date="2021-11-07T17:13:19Z">
        <w:r>
          <w:rPr>
            <w:rFonts w:eastAsia="Times New Roman" w:cs="Times New Roman" w:ascii="Times New Roman" w:hAnsi="Times New Roman"/>
            <w:i/>
          </w:rPr>
          <w:t>a</w:t>
        </w:r>
      </w:ins>
      <w:del w:id="41" w:author="Erik Zhivkoplias" w:date="2021-11-07T17:13:19Z">
        <w:r>
          <w:rPr>
            <w:rFonts w:eastAsia="Times New Roman" w:cs="Times New Roman" w:ascii="Times New Roman" w:hAnsi="Times New Roman"/>
            <w:i/>
          </w:rPr>
          <w:delText>γ</w:delText>
        </w:r>
      </w:del>
      <w:r>
        <w:rPr>
          <w:rFonts w:eastAsia="Times New Roman" w:cs="Times New Roman" w:ascii="Times New Roman" w:hAnsi="Times New Roman"/>
          <w:i/>
          <w:vertAlign w:val="subscript"/>
        </w:rPr>
        <w:t>ij</w:t>
      </w:r>
      <w:r>
        <w:rPr>
          <w:rFonts w:eastAsia="Times New Roman" w:cs="Times New Roman" w:ascii="Times New Roman" w:hAnsi="Times New Roman"/>
          <w:i/>
        </w:rPr>
        <w:t xml:space="preserve">) </w:t>
      </w:r>
      <w:r>
        <w:rPr>
          <w:rFonts w:eastAsia="Times New Roman" w:cs="Times New Roman" w:ascii="Times New Roman" w:hAnsi="Times New Roman"/>
        </w:rPr>
        <w:t xml:space="preserve">and </w:t>
      </w:r>
      <w:r>
        <w:rPr>
          <w:rFonts w:eastAsia="Times New Roman" w:cs="Times New Roman" w:ascii="Times New Roman" w:hAnsi="Times New Roman"/>
          <w:i/>
        </w:rPr>
        <w:t>min(</w:t>
      </w:r>
      <w:ins w:id="42" w:author="Erik Zhivkoplias" w:date="2021-11-07T17:13:22Z">
        <w:r>
          <w:rPr>
            <w:rFonts w:eastAsia="Times New Roman" w:cs="Times New Roman" w:ascii="Times New Roman" w:hAnsi="Times New Roman"/>
            <w:i/>
          </w:rPr>
          <w:t>a</w:t>
        </w:r>
      </w:ins>
      <w:del w:id="43" w:author="Erik Zhivkoplias" w:date="2021-11-07T17:13:22Z">
        <w:r>
          <w:rPr>
            <w:rFonts w:eastAsia="Times New Roman" w:cs="Times New Roman" w:ascii="Times New Roman" w:hAnsi="Times New Roman"/>
            <w:i/>
          </w:rPr>
          <w:delText>γ</w:delText>
        </w:r>
      </w:del>
      <w:r>
        <w:rPr>
          <w:rFonts w:eastAsia="Times New Roman" w:cs="Times New Roman" w:ascii="Times New Roman" w:hAnsi="Times New Roman"/>
          <w:i/>
          <w:vertAlign w:val="subscript"/>
        </w:rPr>
        <w:t>ij</w:t>
      </w:r>
      <w:r>
        <w:rPr>
          <w:rFonts w:eastAsia="Times New Roman" w:cs="Times New Roman" w:ascii="Times New Roman" w:hAnsi="Times New Roman"/>
          <w:i/>
        </w:rPr>
        <w:t>)</w:t>
      </w:r>
      <w:r>
        <w:rPr>
          <w:rFonts w:eastAsia="Times New Roman" w:cs="Times New Roman" w:ascii="Times New Roman" w:hAnsi="Times New Roman"/>
        </w:rPr>
        <w:t xml:space="preserve"> to 1.5 and -1.5</w:t>
      </w:r>
      <w:r>
        <w:rPr>
          <w:rFonts w:eastAsia="Times New Roman" w:cs="Times New Roman" w:ascii="Times New Roman" w:hAnsi="Times New Roman"/>
        </w:rPr>
      </w:r>
      <w:commentRangeEnd w:id="41"/>
      <w:r>
        <w:commentReference w:id="41"/>
      </w:r>
      <w:r>
        <w:rPr>
          <w:rFonts w:eastAsia="Times New Roman" w:cs="Times New Roman" w:ascii="Times New Roman" w:hAnsi="Times New Roman"/>
        </w:rPr>
      </w:r>
      <w:commentRangeEnd w:id="40"/>
      <w:r>
        <w:commentReference w:id="40"/>
      </w:r>
      <w:r>
        <w:rPr>
          <w:rFonts w:eastAsia="Times New Roman" w:cs="Times New Roman" w:ascii="Times New Roman" w:hAnsi="Times New Roman"/>
        </w:rPr>
      </w:r>
      <w:commentRangeEnd w:id="39"/>
      <w:r>
        <w:commentReference w:id="39"/>
      </w:r>
      <w:r>
        <w:rPr>
          <w:rFonts w:eastAsia="Times New Roman" w:cs="Times New Roman" w:ascii="Times New Roman" w:hAnsi="Times New Roman"/>
        </w:rPr>
      </w:r>
      <w:commentRangeEnd w:id="38"/>
      <w:r>
        <w:commentReference w:id="38"/>
      </w:r>
      <w:r>
        <w:rPr>
          <w:rFonts w:eastAsia="Times New Roman" w:cs="Times New Roman" w:ascii="Times New Roman" w:hAnsi="Times New Roman"/>
        </w:rPr>
      </w:r>
      <w:commentRangeEnd w:id="37"/>
      <w:r>
        <w:commentReference w:id="37"/>
      </w:r>
      <w:r>
        <w:rPr>
          <w:rFonts w:eastAsia="Times New Roman" w:cs="Times New Roman" w:ascii="Times New Roman" w:hAnsi="Times New Roman"/>
        </w:rPr>
      </w:r>
      <w:commentRangeEnd w:id="36"/>
      <w:r>
        <w:commentReference w:id="36"/>
      </w:r>
      <w:r>
        <w:rPr>
          <w:rFonts w:eastAsia="Times New Roman" w:cs="Times New Roman" w:ascii="Times New Roman" w:hAnsi="Times New Roman"/>
        </w:rPr>
        <w:t xml:space="preserve"> respectively as boundaries of a normal distribution).</w:t>
      </w:r>
      <w:ins w:id="44" w:author="Erik Zhivkoplias" w:date="2021-11-05T09:28:38Z">
        <w:r>
          <w:rPr>
            <w:rFonts w:eastAsia="Times New Roman" w:cs="Times New Roman" w:ascii="Times New Roman" w:hAnsi="Times New Roman"/>
          </w:rPr>
          <w:t xml:space="preserve"> In every trial, we were first calculated the ribosomal concentrations </w:t>
        </w:r>
      </w:ins>
      <w:r>
        <w:rPr/>
      </w:r>
      <m:oMath xmlns:m="http://schemas.openxmlformats.org/officeDocument/2006/math">
        <m:sSubSup>
          <m:e/>
          <m:sub>
            <m:r>
              <w:rPr>
                <w:rFonts w:ascii="Cambria Math" w:hAnsi="Cambria Math"/>
              </w:rPr>
              <m:t xml:space="preserve">r</m:t>
            </m:r>
          </m:sub>
          <m:sup>
            <m:r>
              <w:rPr>
                <w:rFonts w:ascii="Cambria Math" w:hAnsi="Cambria Math"/>
              </w:rPr>
              <m:t xml:space="preserve">ss</m:t>
            </m:r>
          </m:sup>
        </m:sSubSup>
      </m:oMath>
      <w:ins w:id="45" w:author="Erik Zhivkoplias" w:date="2021-11-05T09:28:38Z">
        <w:r>
          <w:rPr>
            <w:rFonts w:eastAsia="Times New Roman" w:cs="Times New Roman" w:ascii="Times New Roman" w:hAnsi="Times New Roman"/>
          </w:rPr>
          <w:t>with which the system reaches its steady state. Once the steady state was found, λM was calculated, the highest eigenvalue of λM was stored and compared across networks of different sizes.</w:t>
        </w:r>
      </w:ins>
    </w:p>
    <w:p>
      <w:pPr>
        <w:pStyle w:val="Heading2"/>
        <w:jc w:val="both"/>
        <w:rPr>
          <w:rFonts w:ascii="Times New Roman" w:hAnsi="Times New Roman" w:eastAsia="Times New Roman" w:cs="Times New Roman"/>
          <w:b/>
          <w:b/>
          <w:sz w:val="28"/>
          <w:szCs w:val="28"/>
        </w:rPr>
      </w:pPr>
      <w:bookmarkStart w:id="6" w:name="_1hhyooe3dacr"/>
      <w:bookmarkEnd w:id="6"/>
      <w:r>
        <w:rPr>
          <w:rFonts w:eastAsia="Times New Roman" w:cs="Times New Roman" w:ascii="Times New Roman" w:hAnsi="Times New Roman"/>
          <w:b/>
          <w:sz w:val="28"/>
          <w:szCs w:val="28"/>
        </w:rPr>
        <w:t>Results</w:t>
      </w:r>
    </w:p>
    <w:p>
      <w:pPr>
        <w:pStyle w:val="Heading3"/>
        <w:jc w:val="both"/>
        <w:rPr>
          <w:rFonts w:ascii="Times New Roman" w:hAnsi="Times New Roman" w:eastAsia="Times New Roman" w:cs="Times New Roman"/>
          <w:b/>
          <w:b/>
          <w:color w:val="000000"/>
          <w:sz w:val="24"/>
          <w:szCs w:val="24"/>
        </w:rPr>
      </w:pPr>
      <w:bookmarkStart w:id="7" w:name="_due759blw7xs"/>
      <w:bookmarkEnd w:id="7"/>
      <w:r>
        <w:rPr>
          <w:rFonts w:eastAsia="Times New Roman" w:cs="Times New Roman" w:ascii="Times New Roman" w:hAnsi="Times New Roman"/>
          <w:b/>
          <w:color w:val="000000"/>
          <w:sz w:val="24"/>
          <w:szCs w:val="24"/>
        </w:rPr>
        <w:t>FFL is the only enriched three-node motif in transcriptional interaction databases</w:t>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Of all possible 3-gene network motifs with 2 or 3 unidirectional links, we found a strong enrichment of the FFL motif in the networks studied here, which are networks that capture direct TF-TG interactions (Table S1). This was previously shown for </w:t>
      </w:r>
      <w:r>
        <w:rPr>
          <w:rFonts w:eastAsia="Times New Roman" w:cs="Times New Roman" w:ascii="Times New Roman" w:hAnsi="Times New Roman"/>
          <w:i/>
        </w:rPr>
        <w:t>E. coli</w:t>
      </w:r>
      <w:r>
        <w:rPr>
          <w:rFonts w:eastAsia="Times New Roman" w:cs="Times New Roman" w:ascii="Times New Roman" w:hAnsi="Times New Roman"/>
        </w:rPr>
        <w:t xml:space="preserve"> </w:t>
      </w:r>
      <w:hyperlink r:id="rId30">
        <w:r>
          <w:rPr>
            <w:rFonts w:eastAsia="Times New Roman" w:cs="Times New Roman" w:ascii="Times New Roman" w:hAnsi="Times New Roman"/>
            <w:b w:val="false"/>
            <w:color w:val="000000"/>
            <w:u w:val="none"/>
          </w:rPr>
          <w:t>(Milo 2002)</w:t>
        </w:r>
      </w:hyperlink>
      <w:r>
        <w:rPr>
          <w:rFonts w:eastAsia="Times New Roman" w:cs="Times New Roman" w:ascii="Times New Roman" w:hAnsi="Times New Roman"/>
        </w:rPr>
        <w:t xml:space="preserve"> and </w:t>
      </w:r>
      <w:r>
        <w:rPr>
          <w:rFonts w:eastAsia="Times New Roman" w:cs="Times New Roman" w:ascii="Times New Roman" w:hAnsi="Times New Roman"/>
          <w:i/>
        </w:rPr>
        <w:t>S. cerevisiae</w:t>
      </w:r>
      <w:r>
        <w:rPr>
          <w:rFonts w:eastAsia="Times New Roman" w:cs="Times New Roman" w:ascii="Times New Roman" w:hAnsi="Times New Roman"/>
        </w:rPr>
        <w:t xml:space="preserve"> </w:t>
      </w:r>
      <w:hyperlink r:id="rId31">
        <w:r>
          <w:rPr>
            <w:rFonts w:eastAsia="Times New Roman" w:cs="Times New Roman" w:ascii="Times New Roman" w:hAnsi="Times New Roman"/>
            <w:b w:val="false"/>
            <w:color w:val="000000"/>
            <w:u w:val="none"/>
          </w:rPr>
          <w:t>(Lee et al. 2002)</w:t>
        </w:r>
      </w:hyperlink>
      <w:r>
        <w:rPr>
          <w:rFonts w:eastAsia="Times New Roman" w:cs="Times New Roman" w:ascii="Times New Roman" w:hAnsi="Times New Roman"/>
        </w:rPr>
        <w:t xml:space="preserve">. Interestingly, we also found that the cascade, uplink, and downlink motifs were consistently and significantly (P-value&lt;0.05) depleted in all four target networks. All depleted motifs are a subset of a non-directed 3-node motif with two edges, where one node is connected to two other ones. A 3-node motif with two edges was already shown to be significantly depleted in other biological networks, for instance in a protein structure network and a human brain functional network </w:t>
      </w:r>
      <w:hyperlink r:id="rId32">
        <w:r>
          <w:rPr>
            <w:rFonts w:eastAsia="Times New Roman" w:cs="Times New Roman" w:ascii="Times New Roman" w:hAnsi="Times New Roman"/>
            <w:b w:val="false"/>
            <w:color w:val="000000"/>
            <w:u w:val="none"/>
          </w:rPr>
          <w:t>(Mirzasoleiman and Jalili 2011)</w:t>
        </w:r>
      </w:hyperlink>
      <w:r>
        <w:rPr>
          <w:rFonts w:eastAsia="Times New Roman" w:cs="Times New Roman" w:ascii="Times New Roman" w:hAnsi="Times New Roman"/>
        </w:rPr>
        <w:t>. However, how the depletion of the motif might potentially contribute to the function of the gene circuitry, and how it relates to the evolution of gene regulatory networks remains to be answered.</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We found that FFL is the only motif with a positive Z-score, meaning it is enriched. We calculated how many of FFL-motifs share common nodes with each other, and found that this number ranges from 99.1 % in the </w:t>
      </w:r>
      <w:r>
        <w:rPr>
          <w:rFonts w:eastAsia="Times New Roman" w:cs="Times New Roman" w:ascii="Times New Roman" w:hAnsi="Times New Roman"/>
          <w:i/>
        </w:rPr>
        <w:t>E. coli</w:t>
      </w:r>
      <w:r>
        <w:rPr>
          <w:rFonts w:eastAsia="Times New Roman" w:cs="Times New Roman" w:ascii="Times New Roman" w:hAnsi="Times New Roman"/>
        </w:rPr>
        <w:t xml:space="preserve"> GRN  to 100% in </w:t>
      </w:r>
      <w:r>
        <w:rPr>
          <w:rFonts w:eastAsia="Times New Roman" w:cs="Times New Roman" w:ascii="Times New Roman" w:hAnsi="Times New Roman"/>
          <w:i/>
        </w:rPr>
        <w:t>S. cerevisiae</w:t>
      </w:r>
      <w:r>
        <w:rPr>
          <w:rFonts w:eastAsia="Times New Roman" w:cs="Times New Roman" w:ascii="Times New Roman" w:hAnsi="Times New Roman"/>
        </w:rPr>
        <w:t xml:space="preserve"> (Table 1). </w:t>
      </w:r>
      <w:ins w:id="46" w:author="Erik Zhivkoplias" w:date="2021-11-04T15:29:28Z">
        <w:r>
          <w:rPr>
            <w:rFonts w:eastAsia="Times New Roman" w:cs="Times New Roman" w:ascii="Times New Roman" w:hAnsi="Times New Roman"/>
          </w:rPr>
          <w:t xml:space="preserve">After that, we calculated the </w:t>
        </w:r>
      </w:ins>
      <w:del w:id="47" w:author="Erik Zhivkoplias" w:date="2021-11-04T15:29:28Z">
        <w:r>
          <w:rPr>
            <w:rFonts w:eastAsia="Times New Roman" w:cs="Times New Roman" w:ascii="Times New Roman" w:hAnsi="Times New Roman"/>
          </w:rPr>
          <w:delText xml:space="preserve">Thus, </w:delText>
        </w:r>
      </w:del>
      <w:del w:id="48" w:author="Erik Zhivkoplias" w:date="2021-11-04T15:29:28Z">
        <w:commentRangeStart w:id="42"/>
        <w:commentRangeStart w:id="43"/>
        <w:commentRangeStart w:id="44"/>
        <w:r>
          <w:rPr>
            <w:rFonts w:eastAsia="Times New Roman" w:cs="Times New Roman" w:ascii="Times New Roman" w:hAnsi="Times New Roman"/>
          </w:rPr>
          <w:delText>almost all FFLs are part of the largest connected component</w:delText>
        </w:r>
      </w:del>
      <w:r>
        <w:rPr>
          <w:rFonts w:eastAsia="Times New Roman" w:cs="Times New Roman" w:ascii="Times New Roman" w:hAnsi="Times New Roman"/>
        </w:rPr>
      </w:r>
      <w:commentRangeEnd w:id="44"/>
      <w:r>
        <w:commentReference w:id="44"/>
      </w:r>
      <w:r>
        <w:rPr>
          <w:rFonts w:eastAsia="Times New Roman" w:cs="Times New Roman" w:ascii="Times New Roman" w:hAnsi="Times New Roman"/>
        </w:rPr>
      </w:r>
      <w:commentRangeEnd w:id="43"/>
      <w:r>
        <w:commentReference w:id="43"/>
      </w:r>
      <w:r>
        <w:rPr>
          <w:rFonts w:eastAsia="Times New Roman" w:cs="Times New Roman" w:ascii="Times New Roman" w:hAnsi="Times New Roman"/>
        </w:rPr>
      </w:r>
      <w:del w:id="49" w:author="Erik Zhivkoplias" w:date="2021-11-04T15:29:28Z">
        <w:commentRangeEnd w:id="42"/>
        <w:r>
          <w:commentReference w:id="42"/>
        </w:r>
        <w:r>
          <w:rPr>
            <w:rFonts w:eastAsia="Times New Roman" w:cs="Times New Roman" w:ascii="Times New Roman" w:hAnsi="Times New Roman"/>
          </w:rPr>
          <w:delText xml:space="preserve"> in the most complete experimental GRNs known to date, yet the </w:delText>
        </w:r>
      </w:del>
      <w:r>
        <w:rPr>
          <w:rFonts w:eastAsia="Times New Roman" w:cs="Times New Roman" w:ascii="Times New Roman" w:hAnsi="Times New Roman"/>
        </w:rPr>
        <w:t xml:space="preserve">fraction of nodes that participate in FFL motifs </w:t>
      </w:r>
      <w:ins w:id="50" w:author="Erik Zhivkoplias" w:date="2021-11-04T15:29:45Z">
        <w:r>
          <w:rPr>
            <w:rFonts w:eastAsia="Times New Roman" w:cs="Times New Roman" w:ascii="Times New Roman" w:hAnsi="Times New Roman"/>
          </w:rPr>
          <w:t>and found out that it ranges</w:t>
        </w:r>
      </w:ins>
      <w:del w:id="51" w:author="Erik Zhivkoplias" w:date="2021-11-04T15:29:53Z">
        <w:r>
          <w:rPr>
            <w:rFonts w:eastAsia="Times New Roman" w:cs="Times New Roman" w:ascii="Times New Roman" w:hAnsi="Times New Roman"/>
          </w:rPr>
          <w:delText>rangesd</w:delText>
        </w:r>
      </w:del>
      <w:r>
        <w:rPr>
          <w:rFonts w:eastAsia="Times New Roman" w:cs="Times New Roman" w:ascii="Times New Roman" w:hAnsi="Times New Roman"/>
        </w:rPr>
        <w:t xml:space="preserve"> from 27% to 37.4%. This inspired us to develop a GRN generation algorithm that attaches nodes that form FFL motifs to this degree. For each GRN we also calculated the average edges per node, here referred to as sparsity, and in- and out-degree, these values were used as targets when </w:t>
      </w:r>
      <w:ins w:id="52" w:author="Erik Zhivkoplias" w:date="2021-11-04T15:30:39Z">
        <w:r>
          <w:rPr>
            <w:rFonts w:eastAsia="Times New Roman" w:cs="Times New Roman" w:ascii="Times New Roman" w:hAnsi="Times New Roman"/>
          </w:rPr>
          <w:t>mimicking GRNs</w:t>
        </w:r>
      </w:ins>
      <w:del w:id="53" w:author="Erik Zhivkoplias" w:date="2021-11-04T15:30:39Z">
        <w:r>
          <w:rPr>
            <w:rFonts w:eastAsia="Times New Roman" w:cs="Times New Roman" w:ascii="Times New Roman" w:hAnsi="Times New Roman"/>
          </w:rPr>
          <w:delText>developing the algorithm</w:delText>
        </w:r>
      </w:del>
      <w:r>
        <w:rPr>
          <w:rFonts w:eastAsia="Times New Roman" w:cs="Times New Roman" w:ascii="Times New Roman" w:hAnsi="Times New Roman"/>
        </w:rPr>
        <w:t>.</w:t>
      </w:r>
    </w:p>
    <w:p>
      <w:pPr>
        <w:pStyle w:val="Normal1"/>
        <w:widowControl w:val="false"/>
        <w:spacing w:lineRule="auto" w:line="240"/>
        <w:jc w:val="left"/>
        <w:rPr>
          <w:rFonts w:ascii="Times New Roman" w:hAnsi="Times New Roman" w:eastAsia="Times New Roman" w:cs="Times New Roman"/>
          <w:b/>
          <w:b/>
          <w:sz w:val="24"/>
          <w:szCs w:val="24"/>
        </w:rPr>
      </w:pPr>
      <w:r>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Each regulatory interaction in the FFL motif could be either positive or negative, i.e. activating or inhibiting, resulting in eight different types that can act as e.g. accelerators, delay-generators or pulsers </w:t>
      </w:r>
      <w:hyperlink r:id="rId33">
        <w:r>
          <w:rPr>
            <w:rFonts w:eastAsia="Times New Roman" w:cs="Times New Roman" w:ascii="Times New Roman" w:hAnsi="Times New Roman"/>
            <w:b w:val="false"/>
            <w:color w:val="000000"/>
            <w:u w:val="none"/>
          </w:rPr>
          <w:t>(Mangan and Alon 2003)</w:t>
        </w:r>
      </w:hyperlink>
      <w:r>
        <w:rPr>
          <w:rFonts w:eastAsia="Times New Roman" w:cs="Times New Roman" w:ascii="Times New Roman" w:hAnsi="Times New Roman"/>
        </w:rPr>
        <w:t xml:space="preserve">, resulting in different dynamics of gene circuits. Given the wide variety of FFL types and their importance to GRN dynamics, an unsigned </w:t>
      </w:r>
      <w:r>
        <w:rPr>
          <w:rFonts w:eastAsia="Times New Roman" w:cs="Times New Roman" w:ascii="Times New Roman" w:hAnsi="Times New Roman"/>
          <w:i/>
        </w:rPr>
        <w:t>in silico</w:t>
      </w:r>
      <w:r>
        <w:rPr>
          <w:rFonts w:eastAsia="Times New Roman" w:cs="Times New Roman" w:ascii="Times New Roman" w:hAnsi="Times New Roman"/>
        </w:rPr>
        <w:t xml:space="preserve"> GRN graph needs a large number of FFLs to accommodate these. A combination of the eight signed types of FFL motifs will in turn reflect a realistic flow of GRN circuits.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commentRangeStart w:id="45"/>
      <w:commentRangeStart w:id="46"/>
      <w:r>
        <w:rPr>
          <w:rFonts w:eastAsia="Times New Roman" w:cs="Times New Roman" w:ascii="Times New Roman" w:hAnsi="Times New Roman"/>
        </w:rPr>
        <w:t xml:space="preserve">We generated a set of GRNs of different sizes in a range from 500 to 1500 nodes, 10 replicates for each size, using five different algorithms: FFLatt </w:t>
      </w:r>
      <w:del w:id="54" w:author="Erik Zhivkoplias" w:date="2021-11-04T16:20:51Z">
        <w:r>
          <w:rPr>
            <w:rFonts w:eastAsia="Times New Roman" w:cs="Times New Roman" w:ascii="Times New Roman" w:hAnsi="Times New Roman"/>
          </w:rPr>
          <w:delText>(developed in present study)</w:delText>
        </w:r>
      </w:del>
      <w:r>
        <w:rPr>
          <w:rFonts w:eastAsia="Times New Roman" w:cs="Times New Roman" w:ascii="Times New Roman" w:hAnsi="Times New Roman"/>
        </w:rPr>
        <w:t xml:space="preserve">, </w:t>
      </w:r>
      <w:ins w:id="55" w:author="Erik Zhivkoplias" w:date="2021-11-04T16:22:24Z">
        <w:r>
          <w:rPr>
            <w:rFonts w:eastAsia="Times New Roman" w:cs="Times New Roman" w:ascii="Times New Roman" w:hAnsi="Times New Roman"/>
          </w:rPr>
          <w:t>GNW</w:t>
        </w:r>
      </w:ins>
      <w:del w:id="56" w:author="Erik Zhivkoplias" w:date="2021-11-04T16:22:24Z">
        <w:r>
          <w:rPr>
            <w:rFonts w:eastAsia="Times New Roman" w:cs="Times New Roman" w:ascii="Times New Roman" w:hAnsi="Times New Roman"/>
          </w:rPr>
          <w:delText>GeneNetWeaver</w:delText>
        </w:r>
      </w:del>
      <w:r>
        <w:rPr>
          <w:rFonts w:eastAsia="Times New Roman" w:cs="Times New Roman" w:ascii="Times New Roman" w:hAnsi="Times New Roman"/>
        </w:rPr>
        <w:t xml:space="preserve"> </w:t>
      </w:r>
      <w:hyperlink r:id="rId34">
        <w:r>
          <w:rPr>
            <w:rFonts w:eastAsia="Times New Roman" w:cs="Times New Roman" w:ascii="Times New Roman" w:hAnsi="Times New Roman"/>
            <w:b w:val="false"/>
            <w:color w:val="000000"/>
            <w:u w:val="none"/>
          </w:rPr>
          <w:t>(Schaffter, Marbach, and Floreano 2011)</w:t>
        </w:r>
      </w:hyperlink>
      <w:r>
        <w:rPr>
          <w:rFonts w:eastAsia="Times New Roman" w:cs="Times New Roman" w:ascii="Times New Roman" w:hAnsi="Times New Roman"/>
        </w:rPr>
        <w:t xml:space="preserve">, </w:t>
      </w:r>
      <w:del w:id="57" w:author="Erik Zhivkoplias" w:date="2021-11-04T16:22:31Z">
        <w:r>
          <w:rPr>
            <w:rFonts w:eastAsia="Times New Roman" w:cs="Times New Roman" w:ascii="Times New Roman" w:hAnsi="Times New Roman"/>
          </w:rPr>
          <w:delText xml:space="preserve">and the modified </w:delText>
        </w:r>
      </w:del>
      <w:r>
        <w:rPr>
          <w:rFonts w:eastAsia="Times New Roman" w:cs="Times New Roman" w:ascii="Times New Roman" w:hAnsi="Times New Roman"/>
        </w:rPr>
        <w:t xml:space="preserve">NetworkX </w:t>
      </w:r>
      <w:del w:id="58" w:author="Erik Zhivkoplias" w:date="2021-11-04T16:22:35Z">
        <w:r>
          <w:rPr>
            <w:rFonts w:eastAsia="Times New Roman" w:cs="Times New Roman" w:ascii="Times New Roman" w:hAnsi="Times New Roman"/>
          </w:rPr>
          <w:delText xml:space="preserve">directed scale-free </w:delText>
        </w:r>
      </w:del>
      <w:r>
        <w:rPr>
          <w:rFonts w:eastAsia="Times New Roman" w:cs="Times New Roman" w:ascii="Times New Roman" w:hAnsi="Times New Roman"/>
        </w:rPr>
        <w:t xml:space="preserve">graph </w:t>
      </w:r>
      <w:del w:id="59" w:author="Erik Zhivkoplias" w:date="2021-11-04T16:22:43Z">
        <w:r>
          <w:rPr>
            <w:rFonts w:eastAsia="Times New Roman" w:cs="Times New Roman" w:ascii="Times New Roman" w:hAnsi="Times New Roman"/>
          </w:rPr>
          <w:delText xml:space="preserve">algorithm (Bollobás et al, 2003) so it could control for network sparsity. In addition, we generated GRNs with the </w:delText>
        </w:r>
      </w:del>
      <w:del w:id="60" w:author="Erik Zhivkoplias" w:date="2021-11-04T16:22:43Z">
        <w:r>
          <w:rPr>
            <w:rFonts w:eastAsia="Times New Roman" w:cs="Times New Roman" w:ascii="Times New Roman" w:hAnsi="Times New Roman"/>
            <w:i/>
          </w:rPr>
          <w:delText>sprand</w:delText>
        </w:r>
      </w:del>
      <w:del w:id="61" w:author="Erik Zhivkoplias" w:date="2021-11-04T16:22:43Z">
        <w:r>
          <w:rPr>
            <w:rFonts w:eastAsia="Times New Roman" w:cs="Times New Roman" w:ascii="Times New Roman" w:hAnsi="Times New Roman"/>
          </w:rPr>
          <w:delText xml:space="preserve"> Matlab function including cycles, “</w:delText>
        </w:r>
      </w:del>
      <w:r>
        <w:rPr>
          <w:rFonts w:eastAsia="Times New Roman" w:cs="Times New Roman" w:ascii="Times New Roman" w:hAnsi="Times New Roman"/>
        </w:rPr>
        <w:t>RandG</w:t>
      </w:r>
      <w:del w:id="62" w:author="Erik Zhivkoplias" w:date="2021-11-04T16:22:52Z">
        <w:r>
          <w:rPr>
            <w:rFonts w:eastAsia="Times New Roman" w:cs="Times New Roman" w:ascii="Times New Roman" w:hAnsi="Times New Roman"/>
          </w:rPr>
          <w:delText>”, and by randomly sampling a set number of edges from all possible edges in a given network size with the constraint that any new edge samples can not create a cycle</w:delText>
        </w:r>
      </w:del>
      <w:r>
        <w:rPr>
          <w:rFonts w:eastAsia="Times New Roman" w:cs="Times New Roman" w:ascii="Times New Roman" w:hAnsi="Times New Roman"/>
        </w:rPr>
        <w:t xml:space="preserve">, </w:t>
      </w:r>
      <w:del w:id="63" w:author="Erik Zhivkoplias" w:date="2021-11-04T16:23:01Z">
        <w:r>
          <w:rPr>
            <w:rFonts w:eastAsia="Times New Roman" w:cs="Times New Roman" w:ascii="Times New Roman" w:hAnsi="Times New Roman"/>
          </w:rPr>
          <w:delText>“</w:delText>
        </w:r>
      </w:del>
      <w:ins w:id="64" w:author="Erik Zhivkoplias" w:date="2021-11-04T16:23:01Z">
        <w:r>
          <w:rPr>
            <w:rFonts w:eastAsia="Times New Roman" w:cs="Times New Roman" w:ascii="Times New Roman" w:hAnsi="Times New Roman"/>
          </w:rPr>
          <w:t xml:space="preserve">and </w:t>
        </w:r>
      </w:ins>
      <w:r>
        <w:rPr>
          <w:rFonts w:eastAsia="Times New Roman" w:cs="Times New Roman" w:ascii="Times New Roman" w:hAnsi="Times New Roman"/>
        </w:rPr>
        <w:t>DAG</w:t>
      </w:r>
      <w:del w:id="65" w:author="Erik Zhivkoplias" w:date="2021-11-04T16:22:54Z">
        <w:r>
          <w:rPr>
            <w:rFonts w:eastAsia="Times New Roman" w:cs="Times New Roman" w:ascii="Times New Roman" w:hAnsi="Times New Roman"/>
          </w:rPr>
          <w:delText>”</w:delText>
        </w:r>
      </w:del>
      <w:r>
        <w:rPr>
          <w:rFonts w:eastAsia="Times New Roman" w:cs="Times New Roman" w:ascii="Times New Roman" w:hAnsi="Times New Roman"/>
        </w:rPr>
        <w:t xml:space="preserve">. </w:t>
      </w:r>
      <w:r>
        <w:rPr>
          <w:rFonts w:eastAsia="Times New Roman" w:cs="Times New Roman" w:ascii="Times New Roman" w:hAnsi="Times New Roman"/>
        </w:rPr>
      </w:r>
      <w:commentRangeEnd w:id="46"/>
      <w:r>
        <w:commentReference w:id="46"/>
      </w:r>
      <w:r>
        <w:rPr>
          <w:rFonts w:eastAsia="Times New Roman" w:cs="Times New Roman" w:ascii="Times New Roman" w:hAnsi="Times New Roman"/>
        </w:rPr>
      </w:r>
      <w:commentRangeEnd w:id="45"/>
      <w:r>
        <w:commentReference w:id="45"/>
      </w:r>
      <w:r>
        <w:rPr>
          <w:rFonts w:eastAsia="Times New Roman" w:cs="Times New Roman" w:ascii="Times New Roman" w:hAnsi="Times New Roman"/>
        </w:rPr>
        <w:t xml:space="preserve">For each algorithm we estimated four properties: the number of nodes that participate in FFL-motifs, network sparsity, average in- and out- degree within the network. We repeated these simulations for all organisms, as all four transcriptional databases have different graph properties. The results of our simulations for the </w:t>
      </w:r>
      <w:r>
        <w:rPr>
          <w:rFonts w:eastAsia="Times New Roman" w:cs="Times New Roman" w:ascii="Times New Roman" w:hAnsi="Times New Roman"/>
          <w:i/>
        </w:rPr>
        <w:t xml:space="preserve">E.coli </w:t>
      </w:r>
      <w:r>
        <w:rPr>
          <w:rFonts w:eastAsia="Times New Roman" w:cs="Times New Roman" w:ascii="Times New Roman" w:hAnsi="Times New Roman"/>
        </w:rPr>
        <w:t>graph are shown in Figure 6, and for other organisms in Supplementary materials (Fig. S2, Fig. S3, Fig. S4).</w:t>
      </w:r>
    </w:p>
    <w:p>
      <w:pPr>
        <w:pStyle w:val="Normal1"/>
        <w:jc w:val="both"/>
        <w:rPr>
          <w:rFonts w:ascii="Times New Roman" w:hAnsi="Times New Roman" w:eastAsia="Times New Roman" w:cs="Times New Roman"/>
        </w:rPr>
      </w:pPr>
      <w:r>
        <w:rPr>
          <w:rFonts w:eastAsia="Times New Roman" w:cs="Times New Roman" w:ascii="Times New Roman" w:hAnsi="Times New Roman"/>
          <w:sz w:val="20"/>
          <w:szCs w:val="20"/>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To assess the performance accuracy of network inference algorithms, the topological parameters such as in- and out-degree distribution and sparsity should be controlled when simulating data for benchmark analysis. We found that sparsity as well as out-degree of artificial networks generated with the subnetwork-selection based GNW algorithm deviates from set parameters of target networks, when we tried to mimic topological properties of </w:t>
      </w:r>
      <w:r>
        <w:rPr>
          <w:rFonts w:eastAsia="Times New Roman" w:cs="Times New Roman" w:ascii="Times New Roman" w:hAnsi="Times New Roman"/>
          <w:i/>
        </w:rPr>
        <w:t xml:space="preserve">E. coli </w:t>
      </w:r>
      <w:r>
        <w:rPr>
          <w:rFonts w:eastAsia="Times New Roman" w:cs="Times New Roman" w:ascii="Times New Roman" w:hAnsi="Times New Roman"/>
        </w:rPr>
        <w:t xml:space="preserve">GRN (Fig. 6B,6D) in networks of sizes 500 and 750, of </w:t>
      </w:r>
      <w:r>
        <w:rPr>
          <w:rFonts w:eastAsia="Times New Roman" w:cs="Times New Roman" w:ascii="Times New Roman" w:hAnsi="Times New Roman"/>
          <w:i/>
        </w:rPr>
        <w:t xml:space="preserve">S. cerevisiae </w:t>
      </w:r>
      <w:r>
        <w:rPr>
          <w:rFonts w:eastAsia="Times New Roman" w:cs="Times New Roman" w:ascii="Times New Roman" w:hAnsi="Times New Roman"/>
        </w:rPr>
        <w:t xml:space="preserve">(Fig. S1B, S1D) in networks of sizes 500, and in networks of all sizes of </w:t>
      </w:r>
      <w:r>
        <w:rPr>
          <w:rFonts w:eastAsia="Times New Roman" w:cs="Times New Roman" w:ascii="Times New Roman" w:hAnsi="Times New Roman"/>
          <w:i/>
        </w:rPr>
        <w:t>M. musculus</w:t>
      </w:r>
      <w:r>
        <w:rPr>
          <w:rFonts w:eastAsia="Times New Roman" w:cs="Times New Roman" w:ascii="Times New Roman" w:hAnsi="Times New Roman"/>
        </w:rPr>
        <w:t xml:space="preserve"> and </w:t>
      </w:r>
      <w:r>
        <w:rPr>
          <w:rFonts w:eastAsia="Times New Roman" w:cs="Times New Roman" w:ascii="Times New Roman" w:hAnsi="Times New Roman"/>
          <w:i/>
        </w:rPr>
        <w:t>H. sapiens</w:t>
      </w:r>
      <w:r>
        <w:rPr>
          <w:rFonts w:eastAsia="Times New Roman" w:cs="Times New Roman" w:ascii="Times New Roman" w:hAnsi="Times New Roman"/>
        </w:rPr>
        <w:t xml:space="preserve"> GRNs (Fig. S2B,S2D and S3B, S3D). While this alone does not indicate a poor performance of GNW algorithm, it does advocate for the necessity of network generation algorithms with a controlled set of topological parameters.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More importantly, despite subsetting networks from true GRNs with GNW algorithm, we found a significant underrepresentation of FFL motif-node participation counts in artificial networks of sizes 500, 750, and 1000 when mimicking </w:t>
      </w:r>
      <w:r>
        <w:rPr>
          <w:rFonts w:eastAsia="Times New Roman" w:cs="Times New Roman" w:ascii="Times New Roman" w:hAnsi="Times New Roman"/>
          <w:i/>
        </w:rPr>
        <w:t xml:space="preserve">E.coli </w:t>
      </w:r>
      <w:r>
        <w:rPr>
          <w:rFonts w:eastAsia="Times New Roman" w:cs="Times New Roman" w:ascii="Times New Roman" w:hAnsi="Times New Roman"/>
        </w:rPr>
        <w:t>GRN (Fig. 5A) in comparison with FFLatt networks. The similar results were obtained when mimicking GRNs of other organisms (Fig S1A,S2A,S3A). To confirm our findings, we performed motif enrichment analysis on simulated networks as we did with true GRNs (Fig 7). We found that the Z-score for FFL motifs in networks generated with the GNW algorithm ranges from -1.5 to 0.4. It suggests that FFL-motifs are not overrepresented in GNW networks, differing from what was shown for the true target networks. In networks generated with other algorithms FFLs were also not overrepresented. In contrast, the Z-score of the FFL motif in FFLatt networks ranges from 2.95 to 4.98.</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sz w:val="20"/>
          <w:szCs w:val="20"/>
        </w:rPr>
      </w:pPr>
      <w:r>
        <w:rPr>
          <w:rFonts w:eastAsia="Times New Roman" w:cs="Times New Roman" w:ascii="Times New Roman" w:hAnsi="Times New Roman"/>
        </w:rPr>
        <w:t>We also noted that the FFLatt networks were enriched with three other motifs: uplinks, downlinks and cascades whereas in GNW networks they are usually depleted as well as in true GRNs. To study if this overrepresentation in network topological structure might affect the network dynamics we decided to do the stability analysis test, as described in Methods.</w:t>
      </w:r>
    </w:p>
    <w:p>
      <w:pPr>
        <w:pStyle w:val="Heading3"/>
        <w:rPr>
          <w:rFonts w:ascii="Times New Roman" w:hAnsi="Times New Roman" w:eastAsia="Times New Roman" w:cs="Times New Roman"/>
          <w:color w:val="000000"/>
          <w:sz w:val="24"/>
          <w:szCs w:val="24"/>
        </w:rPr>
      </w:pPr>
      <w:bookmarkStart w:id="8" w:name="_8ilc7drmj98d"/>
      <w:bookmarkEnd w:id="8"/>
      <w:r>
        <w:rPr>
          <w:rFonts w:eastAsia="Times New Roman" w:cs="Times New Roman" w:ascii="Times New Roman" w:hAnsi="Times New Roman"/>
          <w:b/>
          <w:color w:val="000000"/>
          <w:sz w:val="24"/>
          <w:szCs w:val="24"/>
        </w:rPr>
        <w:t>Topology and motif composition affect network stability</w:t>
      </w:r>
      <w:r>
        <w:rPr>
          <w:rFonts w:eastAsia="Times New Roman" w:cs="Times New Roman" w:ascii="Times New Roman" w:hAnsi="Times New Roman"/>
          <w:color w:val="000000"/>
          <w:sz w:val="24"/>
          <w:szCs w:val="24"/>
        </w:rPr>
        <w:t>.</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In biology, random matrix theory (RMT) is known from R. May's research on the stability of large biological systems </w:t>
      </w:r>
      <w:hyperlink r:id="rId35">
        <w:r>
          <w:rPr>
            <w:rFonts w:eastAsia="Times New Roman" w:cs="Times New Roman" w:ascii="Times New Roman" w:hAnsi="Times New Roman"/>
            <w:b w:val="false"/>
            <w:color w:val="000000"/>
            <w:u w:val="none"/>
          </w:rPr>
          <w:t>(May 1972)</w:t>
        </w:r>
      </w:hyperlink>
      <w:r>
        <w:rPr>
          <w:rFonts w:eastAsia="Times New Roman" w:cs="Times New Roman" w:ascii="Times New Roman" w:hAnsi="Times New Roman"/>
        </w:rPr>
        <w:t xml:space="preserve"> (</w:t>
      </w:r>
      <w:commentRangeStart w:id="47"/>
      <w:commentRangeStart w:id="48"/>
      <w:commentRangeStart w:id="49"/>
      <w:r>
        <w:rPr>
          <w:rFonts w:eastAsia="Times New Roman" w:cs="Times New Roman" w:ascii="Times New Roman" w:hAnsi="Times New Roman"/>
        </w:rPr>
        <w:t>May 1972</w:t>
      </w:r>
      <w:r>
        <w:rPr>
          <w:rFonts w:eastAsia="Times New Roman" w:cs="Times New Roman" w:ascii="Times New Roman" w:hAnsi="Times New Roman"/>
        </w:rPr>
      </w:r>
      <w:commentRangeEnd w:id="49"/>
      <w:r>
        <w:commentReference w:id="49"/>
      </w:r>
      <w:r>
        <w:rPr>
          <w:rFonts w:eastAsia="Times New Roman" w:cs="Times New Roman" w:ascii="Times New Roman" w:hAnsi="Times New Roman"/>
        </w:rPr>
      </w:r>
      <w:commentRangeEnd w:id="48"/>
      <w:r>
        <w:commentReference w:id="48"/>
      </w:r>
      <w:r>
        <w:rPr>
          <w:rFonts w:eastAsia="Times New Roman" w:cs="Times New Roman" w:ascii="Times New Roman" w:hAnsi="Times New Roman"/>
        </w:rPr>
      </w:r>
      <w:commentRangeEnd w:id="47"/>
      <w:r>
        <w:commentReference w:id="47"/>
      </w:r>
      <w:r>
        <w:rPr>
          <w:rFonts w:eastAsia="Times New Roman" w:cs="Times New Roman" w:ascii="Times New Roman" w:hAnsi="Times New Roman"/>
        </w:rPr>
        <w:t>). He demonstrated that the stability of a large ecological system have to satisfy the following inequality:</w:t>
      </w:r>
    </w:p>
    <w:p>
      <w:pPr>
        <w:pStyle w:val="Normal1"/>
        <w:widowControl w:val="false"/>
        <w:spacing w:lineRule="auto" w:line="240"/>
        <w:jc w:val="center"/>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rPr>
      </w:pPr>
      <w:r>
        <w:rPr>
          <w:rFonts w:eastAsia="Times New Roman" w:cs="Times New Roman" w:ascii="Times New Roman" w:hAnsi="Times New Roman"/>
        </w:rPr>
      </w:r>
      <m:oMath xmlns:m="http://schemas.openxmlformats.org/officeDocument/2006/math">
        <m:r>
          <w:rPr>
            <w:rFonts w:ascii="Cambria Math" w:hAnsi="Cambria Math"/>
          </w:rPr>
          <m:t xml:space="preserve">α</m:t>
        </m:r>
        <m:r>
          <w:rPr>
            <w:rFonts w:ascii="Cambria Math" w:hAnsi="Cambria Math"/>
          </w:rPr>
          <m:t xml:space="preserve">&gt;</m:t>
        </m:r>
        <m:r>
          <w:rPr>
            <w:rFonts w:ascii="Cambria Math" w:hAnsi="Cambria Math"/>
          </w:rPr>
          <m:t xml:space="preserve">σ</m:t>
        </m:r>
        <m:rad>
          <m:radPr>
            <m:degHide m:val="1"/>
          </m:radPr>
          <m:deg/>
          <m:e>
            <m:r>
              <w:rPr>
                <w:rFonts w:ascii="Cambria Math" w:hAnsi="Cambria Math"/>
              </w:rPr>
              <m:t xml:space="preserve">nC</m:t>
            </m:r>
          </m:e>
        </m:rad>
      </m:oMath>
    </w:p>
    <w:p>
      <w:pPr>
        <w:pStyle w:val="Normal1"/>
        <w:jc w:val="center"/>
        <w:rPr/>
      </w:pPr>
      <w:r>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where </w:t>
      </w:r>
      <w:r>
        <w:rPr>
          <w:rFonts w:eastAsia="Times New Roman" w:cs="Times New Roman" w:ascii="Times New Roman" w:hAnsi="Times New Roman"/>
          <w:sz w:val="24"/>
          <w:szCs w:val="24"/>
        </w:rPr>
        <w:t xml:space="preserve">α </w:t>
      </w:r>
      <w:r>
        <w:rPr>
          <w:rFonts w:eastAsia="Times New Roman" w:cs="Times New Roman" w:ascii="Times New Roman" w:hAnsi="Times New Roman"/>
        </w:rPr>
        <w:t xml:space="preserve">is the </w:t>
      </w:r>
      <w:del w:id="66" w:author="Erik Sonnhammer" w:date="2021-10-27T15:17:16Z">
        <w:commentRangeStart w:id="50"/>
        <w:commentRangeStart w:id="51"/>
        <w:commentRangeStart w:id="52"/>
        <w:commentRangeStart w:id="53"/>
        <w:r>
          <w:rPr>
            <w:rFonts w:eastAsia="Times New Roman" w:cs="Times New Roman" w:ascii="Times New Roman" w:hAnsi="Times New Roman"/>
          </w:rPr>
          <w:delText xml:space="preserve">diagonal </w:delText>
        </w:r>
      </w:del>
      <w:r>
        <w:rPr>
          <w:rFonts w:eastAsia="Times New Roman" w:cs="Times New Roman" w:ascii="Times New Roman" w:hAnsi="Times New Roman"/>
        </w:rPr>
      </w:r>
      <w:commentRangeEnd w:id="53"/>
      <w:r>
        <w:commentReference w:id="53"/>
      </w:r>
      <w:r>
        <w:rPr>
          <w:rFonts w:eastAsia="Times New Roman" w:cs="Times New Roman" w:ascii="Times New Roman" w:hAnsi="Times New Roman"/>
        </w:rPr>
      </w:r>
      <w:commentRangeEnd w:id="52"/>
      <w:r>
        <w:commentReference w:id="52"/>
      </w:r>
      <w:r>
        <w:rPr>
          <w:rFonts w:eastAsia="Times New Roman" w:cs="Times New Roman" w:ascii="Times New Roman" w:hAnsi="Times New Roman"/>
        </w:rPr>
      </w:r>
      <w:commentRangeEnd w:id="51"/>
      <w:r>
        <w:commentReference w:id="51"/>
      </w:r>
      <w:r>
        <w:rPr>
          <w:rFonts w:eastAsia="Times New Roman" w:cs="Times New Roman" w:ascii="Times New Roman" w:hAnsi="Times New Roman"/>
        </w:rPr>
      </w:r>
      <w:commentRangeStart w:id="54"/>
      <w:commentRangeStart w:id="55"/>
      <w:commentRangeStart w:id="56"/>
      <w:commentRangeEnd w:id="50"/>
      <w:r>
        <w:commentReference w:id="50"/>
      </w:r>
      <w:r>
        <w:rPr>
          <w:rFonts w:eastAsia="Times New Roman" w:cs="Times New Roman" w:ascii="Times New Roman" w:hAnsi="Times New Roman"/>
        </w:rPr>
        <w:t>self-regulation term</w:t>
      </w:r>
      <w:r>
        <w:rPr>
          <w:rFonts w:eastAsia="Times New Roman" w:cs="Times New Roman" w:ascii="Times New Roman" w:hAnsi="Times New Roman"/>
        </w:rPr>
      </w:r>
      <w:commentRangeEnd w:id="56"/>
      <w:r>
        <w:commentReference w:id="56"/>
      </w:r>
      <w:r>
        <w:rPr>
          <w:rFonts w:eastAsia="Times New Roman" w:cs="Times New Roman" w:ascii="Times New Roman" w:hAnsi="Times New Roman"/>
        </w:rPr>
      </w:r>
      <w:commentRangeEnd w:id="55"/>
      <w:r>
        <w:commentReference w:id="55"/>
      </w:r>
      <w:r>
        <w:rPr>
          <w:rFonts w:eastAsia="Times New Roman" w:cs="Times New Roman" w:ascii="Times New Roman" w:hAnsi="Times New Roman"/>
        </w:rPr>
      </w:r>
      <w:commentRangeEnd w:id="54"/>
      <w:r>
        <w:commentReference w:id="54"/>
      </w:r>
      <w:r>
        <w:rPr>
          <w:rFonts w:eastAsia="Times New Roman" w:cs="Times New Roman" w:ascii="Times New Roman" w:hAnsi="Times New Roman"/>
        </w:rPr>
        <w:t xml:space="preserve"> (equivalent to carrying capacity)</w:t>
      </w:r>
      <w:r>
        <w:rPr>
          <w:rFonts w:eastAsia="Times New Roman" w:cs="Times New Roman" w:ascii="Times New Roman" w:hAnsi="Times New Roman"/>
          <w:sz w:val="24"/>
          <w:szCs w:val="24"/>
        </w:rPr>
        <w:t xml:space="preserve">, σ </w:t>
      </w:r>
      <w:r>
        <w:rPr>
          <w:rFonts w:eastAsia="Times New Roman" w:cs="Times New Roman" w:ascii="Times New Roman" w:hAnsi="Times New Roman"/>
        </w:rPr>
        <w:t xml:space="preserve">is the interaction strength, and </w:t>
      </w:r>
      <w:r>
        <w:rPr>
          <w:rFonts w:eastAsia="Times New Roman" w:cs="Times New Roman" w:ascii="Times New Roman" w:hAnsi="Times New Roman"/>
          <w:i/>
          <w:sz w:val="24"/>
          <w:szCs w:val="24"/>
        </w:rPr>
        <w:t>C</w:t>
      </w:r>
      <w:r>
        <w:rPr>
          <w:rFonts w:eastAsia="Times New Roman" w:cs="Times New Roman" w:ascii="Times New Roman" w:hAnsi="Times New Roman"/>
          <w:sz w:val="24"/>
          <w:szCs w:val="24"/>
        </w:rPr>
        <w:t xml:space="preserve"> </w:t>
      </w:r>
      <w:r>
        <w:rPr>
          <w:rFonts w:eastAsia="Times New Roman" w:cs="Times New Roman" w:ascii="Times New Roman" w:hAnsi="Times New Roman"/>
        </w:rPr>
        <w:t xml:space="preserve">is the density of interactions. </w:t>
      </w:r>
      <w:commentRangeStart w:id="57"/>
      <w:commentRangeStart w:id="58"/>
      <w:r>
        <w:rPr>
          <w:rFonts w:eastAsia="Times New Roman" w:cs="Times New Roman" w:ascii="Times New Roman" w:hAnsi="Times New Roman"/>
        </w:rPr>
        <w:t xml:space="preserve">For every off-diagonal element of the matrix it’s </w:t>
      </w:r>
      <w:r>
        <w:rPr>
          <w:rFonts w:eastAsia="Times New Roman" w:cs="Times New Roman" w:ascii="Times New Roman" w:hAnsi="Times New Roman"/>
          <w:i/>
        </w:rPr>
        <w:t>1-C</w:t>
      </w:r>
      <w:r>
        <w:rPr>
          <w:rFonts w:eastAsia="Times New Roman" w:cs="Times New Roman" w:ascii="Times New Roman" w:hAnsi="Times New Roman"/>
        </w:rPr>
        <w:t xml:space="preserve"> probability to be equal to zero, and </w:t>
      </w:r>
      <w:r>
        <w:rPr>
          <w:rFonts w:eastAsia="Times New Roman" w:cs="Times New Roman" w:ascii="Times New Roman" w:hAnsi="Times New Roman"/>
          <w:i/>
        </w:rPr>
        <w:t>C</w:t>
      </w:r>
      <w:r>
        <w:rPr>
          <w:rFonts w:eastAsia="Times New Roman" w:cs="Times New Roman" w:ascii="Times New Roman" w:hAnsi="Times New Roman"/>
        </w:rPr>
        <w:t xml:space="preserve"> probability to be drawn from random distribution with mean=0 and variance=σ</w:t>
      </w:r>
      <w:r>
        <w:rPr>
          <w:rFonts w:eastAsia="Times New Roman" w:cs="Times New Roman" w:ascii="Times New Roman" w:hAnsi="Times New Roman"/>
          <w:vertAlign w:val="superscript"/>
        </w:rPr>
        <w:t>2</w:t>
      </w:r>
      <w:r>
        <w:rPr>
          <w:rFonts w:eastAsia="Times New Roman" w:cs="Times New Roman" w:ascii="Times New Roman" w:hAnsi="Times New Roman"/>
        </w:rPr>
        <w:t>.</w:t>
      </w:r>
      <w:r>
        <w:rPr>
          <w:rFonts w:eastAsia="Times New Roman" w:cs="Times New Roman" w:ascii="Times New Roman" w:hAnsi="Times New Roman"/>
        </w:rPr>
      </w:r>
      <w:commentRangeEnd w:id="58"/>
      <w:r>
        <w:commentReference w:id="58"/>
      </w:r>
      <w:r>
        <w:rPr>
          <w:rFonts w:eastAsia="Times New Roman" w:cs="Times New Roman" w:ascii="Times New Roman" w:hAnsi="Times New Roman"/>
        </w:rPr>
      </w:r>
      <w:commentRangeEnd w:id="57"/>
      <w:r>
        <w:commentReference w:id="57"/>
      </w:r>
      <w:r>
        <w:rPr>
          <w:rFonts w:eastAsia="Times New Roman" w:cs="Times New Roman" w:ascii="Times New Roman" w:hAnsi="Times New Roman"/>
        </w:rPr>
        <w:t xml:space="preserve"> Therefore, the larger a system gets the more unstable it becomes if the sparsity and interaction strength is not scaled down accordingly. May’s approach has been proven to be highly valuable to other biological networks (cite some general biophysics), including those that aim to describe gene regulations </w:t>
      </w:r>
      <w:hyperlink r:id="rId36">
        <w:r>
          <w:rPr>
            <w:rFonts w:eastAsia="Times New Roman" w:cs="Times New Roman" w:ascii="Times New Roman" w:hAnsi="Times New Roman"/>
            <w:b w:val="false"/>
            <w:color w:val="000000"/>
            <w:u w:val="none"/>
          </w:rPr>
          <w:t>(Prill, Iglesias, and Levchenko 2005; Stone 2018)</w:t>
        </w:r>
      </w:hyperlink>
      <w:r>
        <w:rPr>
          <w:rFonts w:eastAsia="Times New Roman" w:cs="Times New Roman" w:ascii="Times New Roman" w:hAnsi="Times New Roman"/>
        </w:rPr>
        <w:t>.</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del w:id="80" w:author="Erik Zhivkoplias" w:date="2021-11-04T14:54:02Z"/>
        </w:rPr>
      </w:pPr>
      <w:r>
        <w:rPr>
          <w:rFonts w:eastAsia="Times New Roman" w:cs="Times New Roman" w:ascii="Times New Roman" w:hAnsi="Times New Roman"/>
        </w:rPr>
        <w:t xml:space="preserve">It was earlier suggested that motif composition contributes to fault-tolerance in transcriptional networks (Roy et al., 2020). To test if the structural composition is important for stability in artificially generated networks, </w:t>
      </w:r>
      <w:commentRangeStart w:id="59"/>
      <w:commentRangeStart w:id="60"/>
      <w:r>
        <w:rPr>
          <w:rFonts w:eastAsia="Times New Roman" w:cs="Times New Roman" w:ascii="Times New Roman" w:hAnsi="Times New Roman"/>
        </w:rPr>
        <w:t>we analysed the stability</w:t>
      </w:r>
      <w:r>
        <w:rPr>
          <w:rFonts w:eastAsia="Times New Roman" w:cs="Times New Roman" w:ascii="Times New Roman" w:hAnsi="Times New Roman"/>
        </w:rPr>
      </w:r>
      <w:commentRangeEnd w:id="60"/>
      <w:r>
        <w:commentReference w:id="60"/>
      </w:r>
      <w:r>
        <w:rPr>
          <w:rFonts w:eastAsia="Times New Roman" w:cs="Times New Roman" w:ascii="Times New Roman" w:hAnsi="Times New Roman"/>
        </w:rPr>
      </w:r>
      <w:commentRangeEnd w:id="59"/>
      <w:r>
        <w:commentReference w:id="59"/>
      </w:r>
      <w:r>
        <w:rPr>
          <w:rFonts w:eastAsia="Times New Roman" w:cs="Times New Roman" w:ascii="Times New Roman" w:hAnsi="Times New Roman"/>
        </w:rPr>
        <w:t xml:space="preserve"> of the network models as they increased in size. </w:t>
      </w:r>
      <w:del w:id="67" w:author="Erik Zhivkoplias" w:date="2021-11-04T14:54:02Z">
        <w:r>
          <w:rPr>
            <w:rFonts w:eastAsia="Times New Roman" w:cs="Times New Roman" w:ascii="Times New Roman" w:hAnsi="Times New Roman"/>
          </w:rPr>
          <w:delText xml:space="preserve">To focus on the effect of the GRN structure and FFL content on stability, we forced the distribution of link strengths of all GRNs to be similar. This was done by randomly setting </w:delText>
        </w:r>
      </w:del>
      <w:del w:id="68" w:author="Erik Zhivkoplias" w:date="2021-11-04T14:54:02Z">
        <w:commentRangeStart w:id="61"/>
        <w:commentRangeStart w:id="62"/>
        <w:commentRangeStart w:id="63"/>
        <w:commentRangeStart w:id="64"/>
        <w:commentRangeStart w:id="65"/>
        <w:commentRangeStart w:id="66"/>
        <w:r>
          <w:rPr>
            <w:rFonts w:eastAsia="Times New Roman" w:cs="Times New Roman" w:ascii="Times New Roman" w:hAnsi="Times New Roman"/>
          </w:rPr>
          <w:delText xml:space="preserve">half of the links to be upregulated and the other half downregulated (setting </w:delText>
        </w:r>
      </w:del>
      <w:del w:id="69" w:author="Erik Zhivkoplias" w:date="2021-11-04T14:54:02Z">
        <w:r>
          <w:rPr>
            <w:rFonts w:eastAsia="Times New Roman" w:cs="Times New Roman" w:ascii="Times New Roman" w:hAnsi="Times New Roman"/>
            <w:i/>
          </w:rPr>
          <w:delText>max(γ</w:delText>
        </w:r>
      </w:del>
      <w:del w:id="70" w:author="Erik Zhivkoplias" w:date="2021-11-04T14:54:02Z">
        <w:r>
          <w:rPr>
            <w:rFonts w:eastAsia="Times New Roman" w:cs="Times New Roman" w:ascii="Times New Roman" w:hAnsi="Times New Roman"/>
            <w:i/>
            <w:vertAlign w:val="subscript"/>
          </w:rPr>
          <w:delText>ij</w:delText>
        </w:r>
      </w:del>
      <w:del w:id="71" w:author="Erik Zhivkoplias" w:date="2021-11-04T14:54:02Z">
        <w:r>
          <w:rPr>
            <w:rFonts w:eastAsia="Times New Roman" w:cs="Times New Roman" w:ascii="Times New Roman" w:hAnsi="Times New Roman"/>
            <w:i/>
          </w:rPr>
          <w:delText xml:space="preserve">) </w:delText>
        </w:r>
      </w:del>
      <w:del w:id="72" w:author="Erik Zhivkoplias" w:date="2021-11-04T14:54:02Z">
        <w:r>
          <w:rPr>
            <w:rFonts w:eastAsia="Times New Roman" w:cs="Times New Roman" w:ascii="Times New Roman" w:hAnsi="Times New Roman"/>
          </w:rPr>
          <w:delText xml:space="preserve">and </w:delText>
        </w:r>
      </w:del>
      <w:del w:id="73" w:author="Erik Zhivkoplias" w:date="2021-11-04T14:54:02Z">
        <w:r>
          <w:rPr>
            <w:rFonts w:eastAsia="Times New Roman" w:cs="Times New Roman" w:ascii="Times New Roman" w:hAnsi="Times New Roman"/>
            <w:i/>
          </w:rPr>
          <w:delText>min(γ</w:delText>
        </w:r>
      </w:del>
      <w:del w:id="74" w:author="Erik Zhivkoplias" w:date="2021-11-04T14:54:02Z">
        <w:r>
          <w:rPr>
            <w:rFonts w:eastAsia="Times New Roman" w:cs="Times New Roman" w:ascii="Times New Roman" w:hAnsi="Times New Roman"/>
            <w:i/>
            <w:vertAlign w:val="subscript"/>
          </w:rPr>
          <w:delText>ij</w:delText>
        </w:r>
      </w:del>
      <w:del w:id="75" w:author="Erik Zhivkoplias" w:date="2021-11-04T14:54:02Z">
        <w:r>
          <w:rPr>
            <w:rFonts w:eastAsia="Times New Roman" w:cs="Times New Roman" w:ascii="Times New Roman" w:hAnsi="Times New Roman"/>
            <w:i/>
          </w:rPr>
          <w:delText>)</w:delText>
        </w:r>
      </w:del>
      <w:del w:id="76" w:author="Erik Zhivkoplias" w:date="2021-11-04T14:54:02Z">
        <w:r>
          <w:rPr>
            <w:rFonts w:eastAsia="Times New Roman" w:cs="Times New Roman" w:ascii="Times New Roman" w:hAnsi="Times New Roman"/>
          </w:rPr>
          <w:delText xml:space="preserve"> to 1.5 and -1.5</w:delText>
        </w:r>
      </w:del>
      <w:r>
        <w:rPr>
          <w:rFonts w:eastAsia="Times New Roman" w:cs="Times New Roman" w:ascii="Times New Roman" w:hAnsi="Times New Roman"/>
        </w:rPr>
      </w:r>
      <w:commentRangeEnd w:id="65"/>
      <w:r>
        <w:commentReference w:id="65"/>
      </w:r>
      <w:r>
        <w:rPr>
          <w:rFonts w:eastAsia="Times New Roman" w:cs="Times New Roman" w:ascii="Times New Roman" w:hAnsi="Times New Roman"/>
        </w:rPr>
      </w:r>
      <w:commentRangeEnd w:id="64"/>
      <w:r>
        <w:commentReference w:id="64"/>
      </w:r>
      <w:r>
        <w:rPr>
          <w:rFonts w:eastAsia="Times New Roman" w:cs="Times New Roman" w:ascii="Times New Roman" w:hAnsi="Times New Roman"/>
        </w:rPr>
      </w:r>
      <w:commentRangeEnd w:id="66"/>
      <w:r>
        <w:commentReference w:id="66"/>
      </w:r>
      <w:r>
        <w:rPr>
          <w:rFonts w:eastAsia="Times New Roman" w:cs="Times New Roman" w:ascii="Times New Roman" w:hAnsi="Times New Roman"/>
        </w:rPr>
      </w:r>
      <w:commentRangeEnd w:id="61"/>
      <w:r>
        <w:commentReference w:id="61"/>
      </w:r>
      <w:r>
        <w:rPr>
          <w:rFonts w:eastAsia="Times New Roman" w:cs="Times New Roman" w:ascii="Times New Roman" w:hAnsi="Times New Roman"/>
        </w:rPr>
      </w:r>
      <w:commentRangeEnd w:id="63"/>
      <w:r>
        <w:commentReference w:id="63"/>
      </w:r>
      <w:r>
        <w:rPr>
          <w:rFonts w:eastAsia="Times New Roman" w:cs="Times New Roman" w:ascii="Times New Roman" w:hAnsi="Times New Roman"/>
        </w:rPr>
      </w:r>
      <w:del w:id="77" w:author="Erik Zhivkoplias" w:date="2021-11-04T14:54:02Z">
        <w:commentRangeEnd w:id="62"/>
        <w:r>
          <w:commentReference w:id="62"/>
        </w:r>
        <w:r>
          <w:rPr>
            <w:rFonts w:eastAsia="Times New Roman" w:cs="Times New Roman" w:ascii="Times New Roman" w:hAnsi="Times New Roman"/>
          </w:rPr>
          <w:delText xml:space="preserve"> respectively as boundaries of a normal distribution). For each replicate of a different size generated with a given algorithm, we repeated “</w:delText>
        </w:r>
      </w:del>
      <w:del w:id="78" w:author="Erik Zhivkoplias" w:date="2021-11-04T14:54:02Z">
        <w:commentRangeStart w:id="67"/>
        <w:commentRangeStart w:id="68"/>
        <w:commentRangeStart w:id="69"/>
        <w:r>
          <w:rPr>
            <w:rFonts w:eastAsia="Times New Roman" w:cs="Times New Roman" w:ascii="Times New Roman" w:hAnsi="Times New Roman"/>
          </w:rPr>
          <w:delText>the wiring</w:delText>
        </w:r>
      </w:del>
      <w:r>
        <w:rPr>
          <w:rFonts w:eastAsia="Times New Roman" w:cs="Times New Roman" w:ascii="Times New Roman" w:hAnsi="Times New Roman"/>
        </w:rPr>
      </w:r>
      <w:commentRangeEnd w:id="69"/>
      <w:r>
        <w:commentReference w:id="69"/>
      </w:r>
      <w:r>
        <w:rPr>
          <w:rFonts w:eastAsia="Times New Roman" w:cs="Times New Roman" w:ascii="Times New Roman" w:hAnsi="Times New Roman"/>
        </w:rPr>
      </w:r>
      <w:commentRangeEnd w:id="68"/>
      <w:r>
        <w:commentReference w:id="68"/>
      </w:r>
      <w:r>
        <w:rPr>
          <w:rFonts w:eastAsia="Times New Roman" w:cs="Times New Roman" w:ascii="Times New Roman" w:hAnsi="Times New Roman"/>
        </w:rPr>
      </w:r>
      <w:del w:id="79" w:author="Erik Zhivkoplias" w:date="2021-11-04T14:54:02Z">
        <w:commentRangeEnd w:id="67"/>
        <w:r>
          <w:commentReference w:id="67"/>
        </w:r>
        <w:r>
          <w:rPr>
            <w:rFonts w:eastAsia="Times New Roman" w:cs="Times New Roman" w:ascii="Times New Roman" w:hAnsi="Times New Roman"/>
          </w:rPr>
          <w:delText>” of the network graph 10 times and analyzed its stability.</w:delText>
        </w:r>
      </w:del>
    </w:p>
    <w:p>
      <w:pPr>
        <w:pStyle w:val="Normal1"/>
        <w:jc w:val="both"/>
        <w:rPr>
          <w:rFonts w:ascii="Times New Roman" w:hAnsi="Times New Roman" w:eastAsia="Times New Roman" w:cs="Times New Roman"/>
          <w:del w:id="82" w:author="Erik Zhivkoplias" w:date="2021-11-04T14:54:02Z"/>
        </w:rPr>
      </w:pPr>
      <w:del w:id="81" w:author="Erik Zhivkoplias" w:date="2021-11-04T14:54:02Z">
        <w:r>
          <w:rPr>
            <w:rFonts w:eastAsia="Times New Roman" w:cs="Times New Roman" w:ascii="Times New Roman" w:hAnsi="Times New Roman"/>
          </w:rPr>
        </w:r>
      </w:del>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As expected, all GRNs with fixed sparsity and uniform interaction strength became more fragile when increasing in size. </w:t>
      </w:r>
      <w:commentRangeStart w:id="70"/>
      <w:commentRangeStart w:id="71"/>
      <w:commentRangeStart w:id="72"/>
      <w:commentRangeStart w:id="73"/>
      <w:commentRangeStart w:id="74"/>
      <w:r>
        <w:rPr>
          <w:rFonts w:eastAsia="Times New Roman" w:cs="Times New Roman" w:ascii="Times New Roman" w:hAnsi="Times New Roman"/>
        </w:rPr>
        <w:t xml:space="preserve">We found that GRNs with different motif profiles demonstrated </w:t>
      </w:r>
      <w:r>
        <w:rPr>
          <w:rFonts w:eastAsia="Times New Roman" w:cs="Times New Roman" w:ascii="Times New Roman" w:hAnsi="Times New Roman"/>
        </w:rPr>
      </w:r>
      <w:commentRangeEnd w:id="74"/>
      <w:r>
        <w:commentReference w:id="74"/>
      </w:r>
      <w:r>
        <w:rPr>
          <w:rFonts w:eastAsia="Times New Roman" w:cs="Times New Roman" w:ascii="Times New Roman" w:hAnsi="Times New Roman"/>
        </w:rPr>
      </w:r>
      <w:commentRangeEnd w:id="73"/>
      <w:r>
        <w:commentReference w:id="73"/>
      </w:r>
      <w:r>
        <w:rPr>
          <w:rFonts w:eastAsia="Times New Roman" w:cs="Times New Roman" w:ascii="Times New Roman" w:hAnsi="Times New Roman"/>
        </w:rPr>
      </w:r>
      <w:commentRangeEnd w:id="72"/>
      <w:r>
        <w:commentReference w:id="72"/>
      </w:r>
      <w:r>
        <w:rPr>
          <w:rFonts w:eastAsia="Times New Roman" w:cs="Times New Roman" w:ascii="Times New Roman" w:hAnsi="Times New Roman"/>
        </w:rPr>
      </w:r>
      <w:commentRangeEnd w:id="71"/>
      <w:r>
        <w:commentReference w:id="71"/>
      </w:r>
      <w:r>
        <w:rPr>
          <w:rFonts w:eastAsia="Times New Roman" w:cs="Times New Roman" w:ascii="Times New Roman" w:hAnsi="Times New Roman"/>
        </w:rPr>
      </w:r>
      <w:ins w:id="83" w:author="Erik Zhivkoplias" w:date="2021-11-04T17:00:26Z">
        <w:commentRangeEnd w:id="70"/>
        <w:r>
          <w:commentReference w:id="70"/>
        </w:r>
        <w:r>
          <w:rPr>
            <w:rFonts w:eastAsia="Times New Roman" w:cs="Times New Roman" w:ascii="Times New Roman" w:hAnsi="Times New Roman"/>
          </w:rPr>
          <w:t>different levels of network stability</w:t>
        </w:r>
      </w:ins>
      <w:del w:id="84" w:author="Erik Zhivkoplias" w:date="2021-11-04T17:00:26Z">
        <w:r>
          <w:rPr>
            <w:rFonts w:eastAsia="Times New Roman" w:cs="Times New Roman" w:ascii="Times New Roman" w:hAnsi="Times New Roman"/>
          </w:rPr>
          <w:delText>comparable network stability</w:delText>
        </w:r>
      </w:del>
      <w:r>
        <w:rPr>
          <w:rFonts w:eastAsia="Times New Roman" w:cs="Times New Roman" w:ascii="Times New Roman" w:hAnsi="Times New Roman"/>
        </w:rPr>
        <w:t xml:space="preserve"> (Fig. 8). The </w:t>
      </w:r>
      <w:r>
        <w:rPr>
          <w:rFonts w:eastAsia="Times New Roman" w:cs="Times New Roman" w:ascii="Times New Roman" w:hAnsi="Times New Roman"/>
          <w:i/>
        </w:rPr>
        <w:t>randG</w:t>
      </w:r>
      <w:r>
        <w:rPr>
          <w:rFonts w:eastAsia="Times New Roman" w:cs="Times New Roman" w:ascii="Times New Roman" w:hAnsi="Times New Roman"/>
        </w:rPr>
        <w:t xml:space="preserve"> GRNs that were neither enriched nor depleted with any 3-node motifs (Fig. 7) were far less stable than the other ones. We found that on average NetworkX and FFLatt GRNs demonstrated better steady-state stability compared to DAG </w:t>
      </w:r>
      <w:del w:id="85" w:author="Erik Zhivkoplias" w:date="2021-11-07T15:09:51Z">
        <w:r>
          <w:rPr>
            <w:rFonts w:eastAsia="Times New Roman" w:cs="Times New Roman" w:ascii="Times New Roman" w:hAnsi="Times New Roman"/>
          </w:rPr>
          <w:delText xml:space="preserve">and GNW </w:delText>
        </w:r>
      </w:del>
      <w:r>
        <w:rPr>
          <w:rFonts w:eastAsia="Times New Roman" w:cs="Times New Roman" w:ascii="Times New Roman" w:hAnsi="Times New Roman"/>
        </w:rPr>
        <w:t>GRNs. We note that NetworkX</w:t>
      </w:r>
      <w:ins w:id="86" w:author="Erik Zhivkoplias" w:date="2021-11-07T15:09:58Z">
        <w:r>
          <w:rPr>
            <w:rFonts w:eastAsia="Times New Roman" w:cs="Times New Roman" w:ascii="Times New Roman" w:hAnsi="Times New Roman"/>
          </w:rPr>
          <w:t>, GNW</w:t>
        </w:r>
      </w:ins>
      <w:r>
        <w:rPr>
          <w:rFonts w:eastAsia="Times New Roman" w:cs="Times New Roman" w:ascii="Times New Roman" w:hAnsi="Times New Roman"/>
        </w:rPr>
        <w:t xml:space="preserve"> and FFLatt GRNs have different network motif abundances, such as depleted and enriched FFL motifs respectively, </w:t>
      </w:r>
      <w:ins w:id="87" w:author="Erik Sonnhammer" w:date="2021-11-03T15:30:35Z">
        <w:r>
          <w:rPr>
            <w:rFonts w:eastAsia="Times New Roman" w:cs="Times New Roman" w:ascii="Times New Roman" w:hAnsi="Times New Roman"/>
          </w:rPr>
          <w:t>yet they show similar stability. T</w:t>
        </w:r>
      </w:ins>
      <w:del w:id="88" w:author="Erik Sonnhammer" w:date="2021-11-03T15:30:35Z">
        <w:r>
          <w:rPr>
            <w:rFonts w:eastAsia="Times New Roman" w:cs="Times New Roman" w:ascii="Times New Roman" w:hAnsi="Times New Roman"/>
          </w:rPr>
          <w:delText>hence t</w:delText>
        </w:r>
      </w:del>
      <w:r>
        <w:rPr>
          <w:rFonts w:eastAsia="Times New Roman" w:cs="Times New Roman" w:ascii="Times New Roman" w:hAnsi="Times New Roman"/>
        </w:rPr>
        <w:t xml:space="preserve">he abundance of the FFL motif </w:t>
      </w:r>
      <w:ins w:id="89" w:author="Erik Sonnhammer" w:date="2021-11-03T15:31:25Z">
        <w:r>
          <w:rPr>
            <w:rFonts w:eastAsia="Times New Roman" w:cs="Times New Roman" w:ascii="Times New Roman" w:hAnsi="Times New Roman"/>
          </w:rPr>
          <w:t xml:space="preserve">therefore </w:t>
        </w:r>
      </w:ins>
      <w:commentRangeStart w:id="75"/>
      <w:commentRangeStart w:id="76"/>
      <w:commentRangeStart w:id="77"/>
      <w:commentRangeStart w:id="78"/>
      <w:commentRangeStart w:id="79"/>
      <w:commentRangeStart w:id="80"/>
      <w:commentRangeStart w:id="81"/>
      <w:r>
        <w:rPr>
          <w:rFonts w:eastAsia="Times New Roman" w:cs="Times New Roman" w:ascii="Times New Roman" w:hAnsi="Times New Roman"/>
        </w:rPr>
        <w:t>does not</w:t>
      </w:r>
      <w:r>
        <w:rPr>
          <w:rFonts w:eastAsia="Times New Roman" w:cs="Times New Roman" w:ascii="Times New Roman" w:hAnsi="Times New Roman"/>
        </w:rPr>
      </w:r>
      <w:commentRangeEnd w:id="81"/>
      <w:r>
        <w:commentReference w:id="81"/>
      </w:r>
      <w:r>
        <w:rPr>
          <w:rFonts w:eastAsia="Times New Roman" w:cs="Times New Roman" w:ascii="Times New Roman" w:hAnsi="Times New Roman"/>
        </w:rPr>
      </w:r>
      <w:commentRangeEnd w:id="80"/>
      <w:r>
        <w:commentReference w:id="80"/>
      </w:r>
      <w:r>
        <w:rPr>
          <w:rFonts w:eastAsia="Times New Roman" w:cs="Times New Roman" w:ascii="Times New Roman" w:hAnsi="Times New Roman"/>
        </w:rPr>
      </w:r>
      <w:commentRangeEnd w:id="79"/>
      <w:r>
        <w:commentReference w:id="79"/>
      </w:r>
      <w:r>
        <w:rPr>
          <w:rFonts w:eastAsia="Times New Roman" w:cs="Times New Roman" w:ascii="Times New Roman" w:hAnsi="Times New Roman"/>
        </w:rPr>
      </w:r>
      <w:commentRangeEnd w:id="78"/>
      <w:r>
        <w:commentReference w:id="78"/>
      </w:r>
      <w:r>
        <w:rPr>
          <w:rFonts w:eastAsia="Times New Roman" w:cs="Times New Roman" w:ascii="Times New Roman" w:hAnsi="Times New Roman"/>
        </w:rPr>
      </w:r>
      <w:commentRangeEnd w:id="77"/>
      <w:r>
        <w:commentReference w:id="77"/>
      </w:r>
      <w:r>
        <w:rPr>
          <w:rFonts w:eastAsia="Times New Roman" w:cs="Times New Roman" w:ascii="Times New Roman" w:hAnsi="Times New Roman"/>
        </w:rPr>
      </w:r>
      <w:commentRangeEnd w:id="76"/>
      <w:r>
        <w:commentReference w:id="76"/>
      </w:r>
      <w:r>
        <w:rPr>
          <w:rFonts w:eastAsia="Times New Roman" w:cs="Times New Roman" w:ascii="Times New Roman" w:hAnsi="Times New Roman"/>
        </w:rPr>
      </w:r>
      <w:commentRangeEnd w:id="75"/>
      <w:r>
        <w:commentReference w:id="75"/>
      </w:r>
      <w:r>
        <w:rPr>
          <w:rFonts w:eastAsia="Times New Roman" w:cs="Times New Roman" w:ascii="Times New Roman" w:hAnsi="Times New Roman"/>
        </w:rPr>
        <w:t xml:space="preserve"> </w:t>
      </w:r>
      <w:ins w:id="90" w:author="Erik Sonnhammer" w:date="2021-11-03T15:31:42Z">
        <w:r>
          <w:rPr>
            <w:rFonts w:eastAsia="Times New Roman" w:cs="Times New Roman" w:ascii="Times New Roman" w:hAnsi="Times New Roman"/>
          </w:rPr>
          <w:t>seem to be a major factor for</w:t>
        </w:r>
      </w:ins>
      <w:del w:id="91" w:author="Erik Sonnhammer" w:date="2021-11-03T15:31:42Z">
        <w:r>
          <w:rPr>
            <w:rFonts w:eastAsia="Times New Roman" w:cs="Times New Roman" w:ascii="Times New Roman" w:hAnsi="Times New Roman"/>
          </w:rPr>
          <w:delText>contribute to</w:delText>
        </w:r>
      </w:del>
      <w:r>
        <w:rPr>
          <w:rFonts w:eastAsia="Times New Roman" w:cs="Times New Roman" w:ascii="Times New Roman" w:hAnsi="Times New Roman"/>
        </w:rPr>
        <w:t xml:space="preserve"> network stability, </w:t>
      </w:r>
      <w:ins w:id="92" w:author="Erik Zhivkoplias" w:date="2021-11-04T16:57:54Z">
        <w:r>
          <w:rPr>
            <w:rFonts w:eastAsia="Times New Roman" w:cs="Times New Roman" w:ascii="Times New Roman" w:hAnsi="Times New Roman"/>
          </w:rPr>
          <w:t>which is congruent with previous findings about non importance of the FFL motif to system robustness under random node failure test</w:t>
        </w:r>
      </w:ins>
      <w:del w:id="93" w:author="Erik Zhivkoplias" w:date="2021-11-04T16:57:54Z">
        <w:r>
          <w:rPr>
            <w:rFonts w:eastAsia="Times New Roman" w:cs="Times New Roman" w:ascii="Times New Roman" w:hAnsi="Times New Roman"/>
          </w:rPr>
          <w:delText>as was shown earlier</w:delText>
        </w:r>
      </w:del>
      <w:r>
        <w:rPr>
          <w:rFonts w:eastAsia="Times New Roman" w:cs="Times New Roman" w:ascii="Times New Roman" w:hAnsi="Times New Roman"/>
        </w:rPr>
        <w:t xml:space="preserve"> </w:t>
      </w:r>
      <w:hyperlink r:id="rId37">
        <w:r>
          <w:rPr>
            <w:rFonts w:eastAsia="Times New Roman" w:cs="Times New Roman" w:ascii="Times New Roman" w:hAnsi="Times New Roman"/>
            <w:b w:val="false"/>
            <w:color w:val="000000"/>
            <w:u w:val="none"/>
          </w:rPr>
          <w:t>(Abdelzaher et al. 2015)</w:t>
        </w:r>
      </w:hyperlink>
      <w:r>
        <w:rPr>
          <w:rFonts w:eastAsia="Times New Roman" w:cs="Times New Roman" w:ascii="Times New Roman" w:hAnsi="Times New Roman"/>
        </w:rPr>
        <w:t xml:space="preserve">. </w:t>
      </w:r>
      <w:del w:id="94" w:author="Erik Zhivkoplias" w:date="2021-11-07T15:11:21Z">
        <w:r>
          <w:rPr>
            <w:rFonts w:eastAsia="Times New Roman" w:cs="Times New Roman" w:ascii="Times New Roman" w:hAnsi="Times New Roman"/>
          </w:rPr>
          <w:delText xml:space="preserve">As for GNW GRNs, it is unclear if the depletion of cascades, downlinks, and uplinks affects the stability, or whether it is due to more complex and higher-order structures known to be present in GRNs </w:delText>
        </w:r>
      </w:del>
      <w:hyperlink r:id="rId38">
        <w:del w:id="95" w:author="Erik Zhivkoplias" w:date="2021-11-07T15:11:21Z">
          <w:r>
            <w:rPr>
              <w:rFonts w:eastAsia="Times New Roman" w:cs="Times New Roman" w:ascii="Times New Roman" w:hAnsi="Times New Roman"/>
              <w:b w:val="false"/>
              <w:color w:val="000000"/>
              <w:u w:val="none"/>
            </w:rPr>
            <w:delText>(Benson, Gleich, and Leskovec 2016)</w:delText>
          </w:r>
        </w:del>
      </w:hyperlink>
      <w:del w:id="96" w:author="Erik Zhivkoplias" w:date="2021-11-07T15:11:21Z">
        <w:r>
          <w:rPr>
            <w:rFonts w:eastAsia="Times New Roman" w:cs="Times New Roman" w:ascii="Times New Roman" w:hAnsi="Times New Roman"/>
          </w:rPr>
          <w:delText xml:space="preserve">; </w:delText>
        </w:r>
      </w:del>
      <w:hyperlink r:id="rId39">
        <w:del w:id="97" w:author="Erik Zhivkoplias" w:date="2021-11-07T15:11:21Z">
          <w:r>
            <w:rPr>
              <w:rFonts w:eastAsia="Times New Roman" w:cs="Times New Roman" w:ascii="Times New Roman" w:hAnsi="Times New Roman"/>
              <w:b w:val="false"/>
              <w:color w:val="000000"/>
              <w:u w:val="none"/>
            </w:rPr>
            <w:delText>(Gorochowski, Grierson, and di Bernardo 2018)</w:delText>
          </w:r>
        </w:del>
      </w:hyperlink>
      <w:del w:id="98" w:author="Erik Zhivkoplias" w:date="2021-11-07T15:11:21Z">
        <w:r>
          <w:rPr>
            <w:rFonts w:eastAsia="Times New Roman" w:cs="Times New Roman" w:ascii="Times New Roman" w:hAnsi="Times New Roman"/>
          </w:rPr>
          <w:delText xml:space="preserve"> and so the GRN model has to be context-dependent.</w:delText>
        </w:r>
      </w:del>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b/>
          <w:b/>
        </w:rPr>
      </w:pPr>
      <w:r>
        <w:rPr>
          <w:rFonts w:eastAsia="Times New Roman" w:cs="Times New Roman" w:ascii="Times New Roman" w:hAnsi="Times New Roman"/>
        </w:rPr>
        <w:t xml:space="preserve">We also noticed that the slope of two lines that represent size-dependent stability of DAG and RandG GRNs is different from others. </w:t>
      </w:r>
      <w:ins w:id="99" w:author="Erik Zhivkoplias" w:date="2021-11-07T16:34:04Z">
        <w:r>
          <w:rPr>
            <w:rFonts w:eastAsia="Times New Roman" w:cs="Times New Roman" w:ascii="Times New Roman" w:hAnsi="Times New Roman"/>
          </w:rPr>
          <w:t>As</w:t>
        </w:r>
      </w:ins>
      <w:del w:id="100" w:author="Erik Zhivkoplias" w:date="2021-11-07T16:34:04Z">
        <w:r>
          <w:rPr>
            <w:rFonts w:eastAsia="Times New Roman" w:cs="Times New Roman" w:ascii="Times New Roman" w:hAnsi="Times New Roman"/>
          </w:rPr>
          <w:delText>This suggests that a</w:delText>
        </w:r>
      </w:del>
      <w:r>
        <w:rPr>
          <w:rFonts w:eastAsia="Times New Roman" w:cs="Times New Roman" w:ascii="Times New Roman" w:hAnsi="Times New Roman"/>
        </w:rPr>
        <w:t xml:space="preserve">s all networks increase in size, DAG and RandG networks are more likely to become less stable than others. We calculated the degree-distribution of the same sets of artificial network graphs that we generated. Since RandG and DAG networks are sparse uniformly distributed random binary matrices, the degree-distribution doesn’t follow the power law and so the networks are not scale-free (Fig. 9). This suggests that a scale-free topology which has been previously found to be central for creating a robust system, protecting the GRN from random mutations </w:t>
      </w:r>
      <w:hyperlink r:id="rId40">
        <w:r>
          <w:rPr>
            <w:rFonts w:eastAsia="Times New Roman" w:cs="Times New Roman" w:ascii="Times New Roman" w:hAnsi="Times New Roman"/>
            <w:b w:val="false"/>
            <w:color w:val="000000"/>
            <w:u w:val="none"/>
          </w:rPr>
          <w:t>(Greenbury et al. 2010)</w:t>
        </w:r>
      </w:hyperlink>
      <w:r>
        <w:rPr>
          <w:rFonts w:eastAsia="Times New Roman" w:cs="Times New Roman" w:ascii="Times New Roman" w:hAnsi="Times New Roman"/>
        </w:rPr>
        <w:t xml:space="preserve"> can in fact help to stabilize gene regulatory systems so it reaches a viable state after perturbation.</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r>
    </w:p>
    <w:p>
      <w:pPr>
        <w:pStyle w:val="Heading2"/>
        <w:rPr>
          <w:rFonts w:ascii="Times New Roman" w:hAnsi="Times New Roman" w:eastAsia="Times New Roman" w:cs="Times New Roman"/>
          <w:b/>
          <w:b/>
          <w:sz w:val="28"/>
          <w:szCs w:val="28"/>
        </w:rPr>
      </w:pPr>
      <w:bookmarkStart w:id="9" w:name="_44yut7ys9t0c"/>
      <w:bookmarkEnd w:id="9"/>
      <w:r>
        <w:rPr>
          <w:rFonts w:eastAsia="Times New Roman" w:cs="Times New Roman" w:ascii="Times New Roman" w:hAnsi="Times New Roman"/>
          <w:b/>
          <w:sz w:val="28"/>
          <w:szCs w:val="28"/>
        </w:rPr>
        <w:t>Discussion</w:t>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We show that the motif profile and topological properties of FFLatt network graphs demonstrate the biological stability comparable with other models, such as NetworkX and GNW algorithms. It is particularly important for network inference methods working with steady-state gene expression data as many of them, such as Least-Squares with Cut-Off (LSCO; </w:t>
      </w:r>
      <w:hyperlink r:id="rId41">
        <w:r>
          <w:rPr>
            <w:rFonts w:eastAsia="Times New Roman" w:cs="Times New Roman" w:ascii="Times New Roman" w:hAnsi="Times New Roman"/>
            <w:b w:val="false"/>
            <w:color w:val="000000"/>
            <w:u w:val="none"/>
          </w:rPr>
          <w:t>(Tjärnberg et al. 2013)</w:t>
        </w:r>
      </w:hyperlink>
      <w:r>
        <w:rPr>
          <w:rFonts w:eastAsia="Times New Roman" w:cs="Times New Roman" w:ascii="Times New Roman" w:hAnsi="Times New Roman"/>
        </w:rPr>
        <w:t xml:space="preserve">, LASSO </w:t>
      </w:r>
      <w:hyperlink r:id="rId42">
        <w:r>
          <w:rPr>
            <w:rFonts w:eastAsia="Times New Roman" w:cs="Times New Roman" w:ascii="Times New Roman" w:hAnsi="Times New Roman"/>
            <w:b w:val="false"/>
            <w:color w:val="000000"/>
            <w:u w:val="none"/>
          </w:rPr>
          <w:t>(Tibshirani 1996)</w:t>
        </w:r>
      </w:hyperlink>
      <w:r>
        <w:rPr>
          <w:rFonts w:eastAsia="Times New Roman" w:cs="Times New Roman" w:ascii="Times New Roman" w:hAnsi="Times New Roman"/>
        </w:rPr>
        <w:t xml:space="preserve">; </w:t>
      </w:r>
      <w:hyperlink r:id="rId43">
        <w:r>
          <w:rPr>
            <w:rFonts w:eastAsia="Times New Roman" w:cs="Times New Roman" w:ascii="Times New Roman" w:hAnsi="Times New Roman"/>
            <w:b w:val="false"/>
            <w:color w:val="000000"/>
            <w:u w:val="none"/>
          </w:rPr>
          <w:t>(Friedman, Hastie, and Tibshirani 2010)</w:t>
        </w:r>
      </w:hyperlink>
      <w:r>
        <w:rPr>
          <w:rFonts w:eastAsia="Times New Roman" w:cs="Times New Roman" w:ascii="Times New Roman" w:hAnsi="Times New Roman"/>
        </w:rPr>
        <w:t xml:space="preserve">, LASSO-VAR </w:t>
      </w:r>
      <w:hyperlink r:id="rId44">
        <w:r>
          <w:rPr>
            <w:rFonts w:eastAsia="Times New Roman" w:cs="Times New Roman" w:ascii="Times New Roman" w:hAnsi="Times New Roman"/>
            <w:b w:val="false"/>
            <w:color w:val="000000"/>
            <w:u w:val="none"/>
          </w:rPr>
          <w:t>(Larvie et al. 2016)</w:t>
        </w:r>
      </w:hyperlink>
      <w:r>
        <w:rPr>
          <w:rFonts w:eastAsia="Times New Roman" w:cs="Times New Roman" w:ascii="Times New Roman" w:hAnsi="Times New Roman"/>
        </w:rPr>
        <w:t xml:space="preserve">, and GENIE3 </w:t>
      </w:r>
      <w:hyperlink r:id="rId45">
        <w:r>
          <w:rPr>
            <w:rFonts w:eastAsia="Times New Roman" w:cs="Times New Roman" w:ascii="Times New Roman" w:hAnsi="Times New Roman"/>
            <w:b w:val="false"/>
            <w:color w:val="000000"/>
            <w:u w:val="none"/>
          </w:rPr>
          <w:t>(Huynh-Thu et al. 2010)</w:t>
        </w:r>
      </w:hyperlink>
      <w:r>
        <w:rPr>
          <w:rFonts w:eastAsia="Times New Roman" w:cs="Times New Roman" w:ascii="Times New Roman" w:hAnsi="Times New Roman"/>
        </w:rPr>
        <w:t xml:space="preserve"> aim to infer a stable static network from steady-state data. To summarize, the FFLatt graph generation algorithm provides an opportunity to simulate biologically meaningful network graphs that could be wired with realistic biological dynamics.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We couldn’t find evidence that different three-node motif profiles affect network stability. NetworkX, GNW, and FFLatt profiles are fairly different yet they demonstrated comparable stability across different sizes. While being out of scope of our study, it remains an interesting question how composition of more complex and higher-order structures known to be present in GRNs </w:t>
      </w:r>
      <w:hyperlink r:id="rId46">
        <w:r>
          <w:rPr>
            <w:rFonts w:eastAsia="Times New Roman" w:cs="Times New Roman" w:ascii="Times New Roman" w:hAnsi="Times New Roman"/>
          </w:rPr>
          <w:t>(Benson, Gleich, and Leskovec 2016)</w:t>
        </w:r>
      </w:hyperlink>
      <w:r>
        <w:rPr>
          <w:rFonts w:eastAsia="Times New Roman" w:cs="Times New Roman" w:ascii="Times New Roman" w:hAnsi="Times New Roman"/>
        </w:rPr>
        <w:t xml:space="preserve">; </w:t>
      </w:r>
      <w:hyperlink r:id="rId47">
        <w:r>
          <w:rPr>
            <w:rFonts w:eastAsia="Times New Roman" w:cs="Times New Roman" w:ascii="Times New Roman" w:hAnsi="Times New Roman"/>
          </w:rPr>
          <w:t>(Gorochowski, Grierson, and di Bernardo 2018)</w:t>
        </w:r>
      </w:hyperlink>
      <w:r>
        <w:rPr>
          <w:rFonts w:eastAsia="Times New Roman" w:cs="Times New Roman" w:ascii="Times New Roman" w:hAnsi="Times New Roman"/>
        </w:rPr>
        <w:t xml:space="preserve"> could contribute to stability of the system.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In this article we only focus on the proof of concept of the FFL attachment algorithm to demonstrate its necessity and feasibility. However, to increase model performance, it could be extended with other parameters. For example, to better capture “small world” </w:t>
      </w:r>
      <w:hyperlink r:id="rId48">
        <w:r>
          <w:rPr>
            <w:rFonts w:eastAsia="Times New Roman" w:cs="Times New Roman" w:ascii="Times New Roman" w:hAnsi="Times New Roman"/>
            <w:b w:val="false"/>
            <w:color w:val="000000"/>
            <w:u w:val="none"/>
          </w:rPr>
          <w:t>(Watts and Strogatz 2011)</w:t>
        </w:r>
      </w:hyperlink>
      <w:r>
        <w:rPr>
          <w:rFonts w:eastAsia="Times New Roman" w:cs="Times New Roman" w:ascii="Times New Roman" w:hAnsi="Times New Roman"/>
        </w:rPr>
        <w:t xml:space="preserve"> structural properties that are known to be present in biological networks one of such parameters could be a desired number of biological modules so that within each graph connectivity is higher than in between. The clustering algorithm should, however, be biologically motivated so the connection between modular graph structure and expression dynamics is clear. </w:t>
      </w:r>
    </w:p>
    <w:p>
      <w:pPr>
        <w:pStyle w:val="Normal1"/>
        <w:rPr/>
      </w:pPr>
      <w:r>
        <w:rPr/>
      </w:r>
    </w:p>
    <w:p>
      <w:pPr>
        <w:pStyle w:val="Normal1"/>
        <w:jc w:val="both"/>
        <w:rPr>
          <w:rFonts w:ascii="Times New Roman" w:hAnsi="Times New Roman" w:eastAsia="Times New Roman" w:cs="Times New Roman"/>
          <w:del w:id="112" w:author="Erik Zhivkoplias" w:date="2021-11-07T15:44:13Z"/>
        </w:rPr>
      </w:pPr>
      <w:r>
        <w:rPr>
          <w:rFonts w:eastAsia="Times New Roman" w:cs="Times New Roman" w:ascii="Times New Roman" w:hAnsi="Times New Roman"/>
        </w:rPr>
        <w:t xml:space="preserve">Despite a continued uncertainty of how structural properties and functional modularity of GRNs relate to each other, some patterns such as FFLs are known to be key signatures of transcriptional regulation networks. </w:t>
      </w:r>
      <w:del w:id="101" w:author="Erik Zhivkoplias" w:date="2021-11-07T16:13:46Z">
        <w:r>
          <w:rPr>
            <w:rFonts w:eastAsia="Times New Roman" w:cs="Times New Roman" w:ascii="Times New Roman" w:hAnsi="Times New Roman"/>
          </w:rPr>
          <w:delText>We Hh</w:delText>
        </w:r>
      </w:del>
      <w:r>
        <w:rPr>
          <w:rFonts w:eastAsia="Times New Roman" w:cs="Times New Roman" w:ascii="Times New Roman" w:hAnsi="Times New Roman"/>
        </w:rPr>
        <w:t xml:space="preserve">ere </w:t>
      </w:r>
      <w:ins w:id="102" w:author="Erik Zhivkoplias" w:date="2021-11-07T16:13:51Z">
        <w:r>
          <w:rPr>
            <w:rFonts w:eastAsia="Times New Roman" w:cs="Times New Roman" w:ascii="Times New Roman" w:hAnsi="Times New Roman"/>
          </w:rPr>
          <w:t xml:space="preserve">we </w:t>
        </w:r>
      </w:ins>
      <w:r>
        <w:rPr>
          <w:rFonts w:eastAsia="Times New Roman" w:cs="Times New Roman" w:ascii="Times New Roman" w:hAnsi="Times New Roman"/>
        </w:rPr>
        <w:t xml:space="preserve">developed a novel, time-efficient </w:t>
      </w:r>
      <w:del w:id="103" w:author="Erik Sonnhammer" w:date="2021-11-03T15:35:35Z">
        <w:commentRangeStart w:id="82"/>
        <w:r>
          <w:rPr>
            <w:rFonts w:eastAsia="Times New Roman" w:cs="Times New Roman" w:ascii="Times New Roman" w:hAnsi="Times New Roman"/>
          </w:rPr>
          <w:delText xml:space="preserve">(see Fig. S4 for running time) </w:delText>
        </w:r>
      </w:del>
      <w:r>
        <w:rPr>
          <w:rFonts w:eastAsia="Times New Roman" w:cs="Times New Roman" w:ascii="Times New Roman" w:hAnsi="Times New Roman"/>
        </w:rPr>
      </w:r>
      <w:commentRangeEnd w:id="82"/>
      <w:r>
        <w:commentReference w:id="82"/>
      </w:r>
      <w:r>
        <w:rPr>
          <w:rFonts w:eastAsia="Times New Roman" w:cs="Times New Roman" w:ascii="Times New Roman" w:hAnsi="Times New Roman"/>
        </w:rPr>
        <w:t>algorithm that generates biologically realistic structures of large artificial gene regulatory networks with controlled size, sparsity, topology</w:t>
      </w:r>
      <w:ins w:id="104" w:author="Erik Sonnhammer" w:date="2021-11-03T15:35:47Z">
        <w:r>
          <w:rPr>
            <w:rFonts w:eastAsia="Times New Roman" w:cs="Times New Roman" w:ascii="Times New Roman" w:hAnsi="Times New Roman"/>
          </w:rPr>
          <w:t>,</w:t>
        </w:r>
      </w:ins>
      <w:r>
        <w:rPr>
          <w:rFonts w:eastAsia="Times New Roman" w:cs="Times New Roman" w:ascii="Times New Roman" w:hAnsi="Times New Roman"/>
        </w:rPr>
        <w:t xml:space="preserve"> and number of FFLs. </w:t>
      </w:r>
      <w:ins w:id="105" w:author="Erik Zhivkoplias" w:date="2021-11-07T16:02:35Z">
        <w:r>
          <w:rPr>
            <w:rFonts w:eastAsia="Times New Roman" w:cs="Times New Roman" w:ascii="Times New Roman" w:hAnsi="Times New Roman"/>
          </w:rPr>
          <w:t>FFLatt graphs are unsigned and so, they can exhibit a wide range of dynamical structures. They</w:t>
        </w:r>
      </w:ins>
      <w:del w:id="106" w:author="Erik Zhivkoplias" w:date="2021-11-07T16:02:35Z">
        <w:r>
          <w:rPr>
            <w:rFonts w:eastAsia="Times New Roman" w:cs="Times New Roman" w:ascii="Times New Roman" w:hAnsi="Times New Roman"/>
          </w:rPr>
          <w:delText>Its simulated GRNs</w:delText>
        </w:r>
      </w:del>
      <w:r>
        <w:rPr>
          <w:rFonts w:eastAsia="Times New Roman" w:cs="Times New Roman" w:ascii="Times New Roman" w:hAnsi="Times New Roman"/>
        </w:rPr>
        <w:t xml:space="preserve"> could be used as input to already established tools based on Hill function kinetics (such as GeneNetWeaver)</w:t>
      </w:r>
      <w:ins w:id="107" w:author="Erik Zhivkoplias" w:date="2021-11-07T15:43:46Z">
        <w:r>
          <w:rPr>
            <w:rFonts w:eastAsia="Times New Roman" w:cs="Times New Roman" w:ascii="Times New Roman" w:hAnsi="Times New Roman"/>
          </w:rPr>
          <w:t>. Potentially, it could also</w:t>
        </w:r>
      </w:ins>
      <w:del w:id="108" w:author="Erik Zhivkoplias" w:date="2021-11-07T15:43:58Z">
        <w:r>
          <w:rPr>
            <w:rFonts w:eastAsia="Times New Roman" w:cs="Times New Roman" w:ascii="Times New Roman" w:hAnsi="Times New Roman"/>
          </w:rPr>
          <w:delText xml:space="preserve"> </w:delText>
        </w:r>
      </w:del>
      <w:del w:id="109" w:author="Erik Zhivkoplias" w:date="2021-11-07T15:43:58Z">
        <w:commentRangeStart w:id="83"/>
        <w:commentRangeStart w:id="84"/>
        <w:commentRangeStart w:id="85"/>
        <w:r>
          <w:rPr>
            <w:rFonts w:eastAsia="Times New Roman" w:cs="Times New Roman" w:ascii="Times New Roman" w:hAnsi="Times New Roman"/>
          </w:rPr>
          <w:delText>or</w:delText>
        </w:r>
      </w:del>
      <w:r>
        <w:rPr>
          <w:rFonts w:eastAsia="Times New Roman" w:cs="Times New Roman" w:ascii="Times New Roman" w:hAnsi="Times New Roman"/>
        </w:rPr>
        <w:t xml:space="preserve"> become a part of future deep learning frameworks </w:t>
      </w:r>
      <w:del w:id="110" w:author="Erik Zhivkoplias" w:date="2021-11-07T15:44:02Z">
        <w:r>
          <w:rPr>
            <w:rFonts w:eastAsia="Times New Roman" w:cs="Times New Roman" w:ascii="Times New Roman" w:hAnsi="Times New Roman"/>
          </w:rPr>
          <w:delText xml:space="preserve"> </w:delText>
        </w:r>
      </w:del>
      <w:r>
        <w:rPr>
          <w:rFonts w:eastAsia="Times New Roman" w:cs="Times New Roman" w:ascii="Times New Roman" w:hAnsi="Times New Roman"/>
        </w:rPr>
        <w:t xml:space="preserve">that aim to model gene expression from  DNA sequence </w:t>
      </w:r>
      <w:hyperlink r:id="rId49">
        <w:r>
          <w:rPr>
            <w:rFonts w:eastAsia="Times New Roman" w:cs="Times New Roman" w:ascii="Times New Roman" w:hAnsi="Times New Roman"/>
            <w:b w:val="false"/>
            <w:color w:val="000000"/>
            <w:u w:val="none"/>
          </w:rPr>
          <w:t>(Zrimec et al. 2020)</w:t>
        </w:r>
      </w:hyperlink>
      <w:r>
        <w:rPr>
          <w:rFonts w:eastAsia="Times New Roman" w:cs="Times New Roman" w:ascii="Times New Roman" w:hAnsi="Times New Roman"/>
        </w:rPr>
        <w:t xml:space="preserve">; </w:t>
      </w:r>
      <w:hyperlink r:id="rId50">
        <w:r>
          <w:rPr>
            <w:rFonts w:eastAsia="Times New Roman" w:cs="Times New Roman" w:ascii="Times New Roman" w:hAnsi="Times New Roman"/>
            <w:b w:val="false"/>
            <w:color w:val="000000"/>
            <w:u w:val="none"/>
          </w:rPr>
          <w:t>(Avsec et al. 2021)</w:t>
        </w:r>
        <w:r>
          <w:rPr>
            <w:rFonts w:eastAsia="Times New Roman" w:cs="Times New Roman" w:ascii="Times New Roman" w:hAnsi="Times New Roman"/>
            <w:b w:val="false"/>
            <w:color w:val="000000"/>
            <w:u w:val="none"/>
          </w:rPr>
        </w:r>
      </w:hyperlink>
      <w:commentRangeEnd w:id="85"/>
      <w:r>
        <w:commentReference w:id="85"/>
      </w:r>
      <w:r>
        <w:rPr>
          <w:rFonts w:eastAsia="Times New Roman" w:cs="Times New Roman" w:ascii="Times New Roman" w:hAnsi="Times New Roman"/>
          <w:b w:val="false"/>
          <w:color w:val="000000"/>
          <w:u w:val="none"/>
        </w:rPr>
      </w:r>
      <w:commentRangeEnd w:id="84"/>
      <w:r>
        <w:commentReference w:id="84"/>
      </w:r>
      <w:r>
        <w:rPr>
          <w:rFonts w:eastAsia="Times New Roman" w:cs="Times New Roman" w:ascii="Times New Roman" w:hAnsi="Times New Roman"/>
          <w:b w:val="false"/>
          <w:color w:val="000000"/>
          <w:u w:val="none"/>
        </w:rPr>
      </w:r>
      <w:commentRangeEnd w:id="83"/>
      <w:r>
        <w:commentReference w:id="83"/>
      </w:r>
      <w:r>
        <w:rPr>
          <w:rFonts w:eastAsia="Times New Roman" w:cs="Times New Roman" w:ascii="Times New Roman" w:hAnsi="Times New Roman"/>
        </w:rPr>
        <w:t xml:space="preserve">. </w:t>
      </w:r>
      <w:ins w:id="111" w:author="Erik Zhivkoplias" w:date="2021-11-07T15:44:13Z">
        <w:r>
          <w:rPr>
            <w:rFonts w:eastAsia="Times New Roman" w:cs="Times New Roman" w:ascii="Times New Roman" w:hAnsi="Times New Roman"/>
          </w:rPr>
          <w:t>In such frameworks, FFLatt networks could be used as a deep learning model constraint to incorporate prior knowledge of each node participation in FFL motifs. As a result</w:t>
        </w:r>
      </w:ins>
    </w:p>
    <w:p>
      <w:pPr>
        <w:pStyle w:val="Normal1"/>
        <w:jc w:val="both"/>
        <w:rPr>
          <w:rFonts w:ascii="Times New Roman" w:hAnsi="Times New Roman" w:eastAsia="Times New Roman" w:cs="Times New Roman"/>
          <w:b/>
          <w:b/>
        </w:rPr>
      </w:pPr>
      <w:del w:id="113" w:author="Erik Zhivkoplias" w:date="2021-11-07T15:44:13Z">
        <w:r>
          <w:rPr>
            <w:rFonts w:eastAsia="Times New Roman" w:cs="Times New Roman" w:ascii="Times New Roman" w:hAnsi="Times New Roman"/>
          </w:rPr>
          <w:delText>In conclusion, With the present study</w:delText>
        </w:r>
      </w:del>
      <w:r>
        <w:rPr>
          <w:rFonts w:eastAsia="Times New Roman" w:cs="Times New Roman" w:ascii="Times New Roman" w:hAnsi="Times New Roman"/>
        </w:rPr>
        <w:t xml:space="preserve">, we hope to contribute to </w:t>
      </w:r>
      <w:ins w:id="114" w:author="Erik Zhivkoplias" w:date="2021-11-07T16:06:21Z">
        <w:r>
          <w:rPr>
            <w:rFonts w:eastAsia="Times New Roman" w:cs="Times New Roman" w:ascii="Times New Roman" w:hAnsi="Times New Roman"/>
          </w:rPr>
          <w:t>the</w:t>
        </w:r>
      </w:ins>
      <w:del w:id="115" w:author="Erik Zhivkoplias" w:date="2021-11-07T16:06:21Z">
        <w:r>
          <w:rPr>
            <w:rFonts w:eastAsia="Times New Roman" w:cs="Times New Roman" w:ascii="Times New Roman" w:hAnsi="Times New Roman"/>
          </w:rPr>
          <w:delText>future</w:delText>
        </w:r>
      </w:del>
      <w:r>
        <w:rPr>
          <w:rFonts w:eastAsia="Times New Roman" w:cs="Times New Roman" w:ascii="Times New Roman" w:hAnsi="Times New Roman"/>
        </w:rPr>
        <w:t xml:space="preserve"> development of benchmarking tools that could fairly and accurately evaluate the performance of GRN inference methods.</w:t>
      </w:r>
    </w:p>
    <w:p>
      <w:pPr>
        <w:pStyle w:val="Heading2"/>
        <w:rPr>
          <w:rFonts w:ascii="Times New Roman" w:hAnsi="Times New Roman" w:eastAsia="Times New Roman" w:cs="Times New Roman"/>
          <w:b/>
          <w:b/>
          <w:sz w:val="28"/>
          <w:szCs w:val="28"/>
        </w:rPr>
      </w:pPr>
      <w:bookmarkStart w:id="10" w:name="_derdepbvrxwx"/>
      <w:bookmarkEnd w:id="10"/>
      <w:r>
        <w:rPr>
          <w:rFonts w:eastAsia="Times New Roman" w:cs="Times New Roman" w:ascii="Times New Roman" w:hAnsi="Times New Roman"/>
          <w:b/>
          <w:sz w:val="28"/>
          <w:szCs w:val="28"/>
        </w:rPr>
        <w:t>Author Contributions</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t>EK-Z and O-V devised and implemented the algorithm. EK-Z and T-H performed the calculations, analyzed the results, contributed to the discussion, designed the figures and wrote the manuscript. ELL-S participated in the design and coordination of the study, contributed to the discussion and design of figures, supervised and reviewed the writing of the manuscript. All authors read and approved the final version of the manuscript.</w:t>
      </w:r>
    </w:p>
    <w:p>
      <w:pPr>
        <w:pStyle w:val="Heading2"/>
        <w:spacing w:lineRule="auto" w:line="240" w:before="360" w:after="80"/>
        <w:rPr>
          <w:rFonts w:ascii="Times New Roman" w:hAnsi="Times New Roman" w:eastAsia="Times New Roman" w:cs="Times New Roman"/>
          <w:b/>
          <w:b/>
          <w:sz w:val="28"/>
          <w:szCs w:val="28"/>
        </w:rPr>
      </w:pPr>
      <w:bookmarkStart w:id="11" w:name="_zeaxclsz55o"/>
      <w:bookmarkEnd w:id="11"/>
      <w:r>
        <w:rPr>
          <w:rFonts w:eastAsia="Times New Roman" w:cs="Times New Roman" w:ascii="Times New Roman" w:hAnsi="Times New Roman"/>
          <w:b/>
          <w:sz w:val="28"/>
          <w:szCs w:val="28"/>
        </w:rPr>
        <w:t>Conflict of Interest Statement</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The authors declare that the research was conducted in the absence of any commercial or financial relationships that could be construed as a potential conflict of interest.</w:t>
      </w:r>
    </w:p>
    <w:p>
      <w:pPr>
        <w:pStyle w:val="Heading2"/>
        <w:spacing w:lineRule="auto" w:line="240" w:before="360" w:after="80"/>
        <w:rPr>
          <w:rFonts w:ascii="Times New Roman" w:hAnsi="Times New Roman" w:eastAsia="Times New Roman" w:cs="Times New Roman"/>
          <w:b/>
          <w:b/>
          <w:sz w:val="28"/>
          <w:szCs w:val="28"/>
        </w:rPr>
      </w:pPr>
      <w:bookmarkStart w:id="12" w:name="_egijhlnr13mj"/>
      <w:bookmarkEnd w:id="12"/>
      <w:r>
        <w:rPr>
          <w:rFonts w:eastAsia="Times New Roman" w:cs="Times New Roman" w:ascii="Times New Roman" w:hAnsi="Times New Roman"/>
          <w:b/>
          <w:sz w:val="28"/>
          <w:szCs w:val="28"/>
        </w:rPr>
        <w:t>Acknowledgments</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We thank the Swedish Strategic Research Foundation for financial support.</w:t>
      </w:r>
    </w:p>
    <w:p>
      <w:pPr>
        <w:pStyle w:val="Heading3"/>
        <w:spacing w:lineRule="auto" w:line="240" w:before="280" w:after="80"/>
        <w:rPr>
          <w:rFonts w:ascii="Times New Roman" w:hAnsi="Times New Roman" w:eastAsia="Times New Roman" w:cs="Times New Roman"/>
          <w:b/>
          <w:b/>
          <w:color w:val="000000"/>
        </w:rPr>
      </w:pPr>
      <w:r>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1"/>
        <w:keepNext w:val="false"/>
        <w:keepLines w:val="false"/>
        <w:pageBreakBefore w:val="false"/>
        <w:widowControl w:val="false"/>
        <w:pBdr/>
        <w:shd w:val="clear" w:fill="auto"/>
        <w:spacing w:lineRule="auto" w:line="240" w:before="220" w:after="0"/>
        <w:ind w:left="440" w:right="0" w:hanging="440"/>
        <w:jc w:val="left"/>
        <w:rPr>
          <w:rFonts w:ascii="Times New Roman" w:hAnsi="Times New Roman" w:eastAsia="Times New Roman" w:cs="Times New Roman"/>
          <w:b w:val="false"/>
          <w:b w:val="false"/>
          <w:i w:val="false"/>
          <w:i w:val="false"/>
          <w:color w:val="000000"/>
          <w:sz w:val="22"/>
          <w:szCs w:val="22"/>
        </w:rPr>
      </w:pPr>
      <w:hyperlink r:id="rId51">
        <w:r>
          <w:rPr>
            <w:rFonts w:eastAsia="Times New Roman" w:cs="Times New Roman" w:ascii="Times New Roman" w:hAnsi="Times New Roman"/>
            <w:b w:val="false"/>
            <w:i w:val="false"/>
            <w:color w:val="000000"/>
            <w:sz w:val="22"/>
            <w:szCs w:val="22"/>
            <w:u w:val="none"/>
          </w:rPr>
          <w:t xml:space="preserve">Abdelzaher, Ahmed F., Michael L. Mayo, Edward J. Perkins, and Preetam Ghosh. 2015. “Contribution of Canonical Feed-Forward Loop Motifs on the Fault-Tolerance and Information Transport Efficiency of Transcriptional Regulatory Networks.” </w:t>
        </w:r>
      </w:hyperlink>
      <w:hyperlink r:id="rId52">
        <w:r>
          <w:rPr>
            <w:rFonts w:eastAsia="Times New Roman" w:cs="Times New Roman" w:ascii="Times New Roman" w:hAnsi="Times New Roman"/>
            <w:b w:val="false"/>
            <w:i/>
            <w:color w:val="000000"/>
            <w:sz w:val="22"/>
            <w:szCs w:val="22"/>
            <w:u w:val="none"/>
          </w:rPr>
          <w:t>Nano Communication Networks</w:t>
        </w:r>
      </w:hyperlink>
      <w:hyperlink r:id="rId53">
        <w:r>
          <w:rPr>
            <w:rFonts w:eastAsia="Times New Roman" w:cs="Times New Roman" w:ascii="Times New Roman" w:hAnsi="Times New Roman"/>
            <w:b w:val="false"/>
            <w:i w:val="false"/>
            <w:color w:val="000000"/>
            <w:sz w:val="22"/>
            <w:szCs w:val="22"/>
            <w:u w:val="none"/>
          </w:rPr>
          <w:t>. https://doi.org/</w:t>
        </w:r>
      </w:hyperlink>
      <w:hyperlink r:id="rId54">
        <w:r>
          <w:rPr>
            <w:rFonts w:eastAsia="Times New Roman" w:cs="Times New Roman" w:ascii="Times New Roman" w:hAnsi="Times New Roman"/>
            <w:b w:val="false"/>
            <w:i w:val="false"/>
            <w:color w:val="000000"/>
            <w:sz w:val="22"/>
            <w:szCs w:val="22"/>
            <w:u w:val="none"/>
          </w:rPr>
          <w:t>10.1016/j.nancom.2015.04.002</w:t>
        </w:r>
      </w:hyperlink>
      <w:hyperlink r:id="rId55">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56">
        <w:r>
          <w:rPr>
            <w:rFonts w:eastAsia="Times New Roman" w:cs="Times New Roman" w:ascii="Times New Roman" w:hAnsi="Times New Roman"/>
            <w:b w:val="false"/>
            <w:i w:val="false"/>
            <w:color w:val="000000"/>
            <w:sz w:val="22"/>
            <w:szCs w:val="22"/>
            <w:u w:val="none"/>
          </w:rPr>
          <w:t xml:space="preserve">Ahnert, S. E., and T. M. A. Fink. 2016. “Form and Function in Gene Regulatory Networks: The Structure of Network Motifs Determines Fundamental Properties of Their Dynamical State Space.” </w:t>
        </w:r>
      </w:hyperlink>
      <w:hyperlink r:id="rId57">
        <w:r>
          <w:rPr>
            <w:rFonts w:eastAsia="Times New Roman" w:cs="Times New Roman" w:ascii="Times New Roman" w:hAnsi="Times New Roman"/>
            <w:b w:val="false"/>
            <w:i/>
            <w:color w:val="000000"/>
            <w:sz w:val="22"/>
            <w:szCs w:val="22"/>
            <w:u w:val="none"/>
          </w:rPr>
          <w:t>Journal of the Royal Society, Interface / the Royal Society</w:t>
        </w:r>
      </w:hyperlink>
      <w:hyperlink r:id="rId58">
        <w:r>
          <w:rPr>
            <w:rFonts w:eastAsia="Times New Roman" w:cs="Times New Roman" w:ascii="Times New Roman" w:hAnsi="Times New Roman"/>
            <w:b w:val="false"/>
            <w:i w:val="false"/>
            <w:color w:val="000000"/>
            <w:sz w:val="22"/>
            <w:szCs w:val="22"/>
            <w:u w:val="none"/>
          </w:rPr>
          <w:t xml:space="preserve"> 13 (120). https://doi.org/</w:t>
        </w:r>
      </w:hyperlink>
      <w:hyperlink r:id="rId59">
        <w:r>
          <w:rPr>
            <w:rFonts w:eastAsia="Times New Roman" w:cs="Times New Roman" w:ascii="Times New Roman" w:hAnsi="Times New Roman"/>
            <w:b w:val="false"/>
            <w:i w:val="false"/>
            <w:color w:val="000000"/>
            <w:sz w:val="22"/>
            <w:szCs w:val="22"/>
            <w:u w:val="none"/>
          </w:rPr>
          <w:t>10.1098/rsif.2016.0179</w:t>
        </w:r>
      </w:hyperlink>
      <w:hyperlink r:id="rId60">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61">
        <w:r>
          <w:rPr>
            <w:rFonts w:eastAsia="Times New Roman" w:cs="Times New Roman" w:ascii="Times New Roman" w:hAnsi="Times New Roman"/>
            <w:b w:val="false"/>
            <w:i w:val="false"/>
            <w:color w:val="000000"/>
            <w:sz w:val="22"/>
            <w:szCs w:val="22"/>
            <w:u w:val="none"/>
          </w:rPr>
          <w:t xml:space="preserve">Avsec, Žiga, Vikram Agarwal, Daniel Visentin, Joseph R. Ledsam, Agnieszka Grabska-Barwinska, Kyle R. Taylor, Yannis Assael, John Jumper, Pushmeet Kohli, and David R. Kelley. 2021. “Effective Gene Expression Prediction from Sequence by Integrating Long-Range Interactions.” </w:t>
        </w:r>
      </w:hyperlink>
      <w:hyperlink r:id="rId62">
        <w:r>
          <w:rPr>
            <w:rFonts w:eastAsia="Times New Roman" w:cs="Times New Roman" w:ascii="Times New Roman" w:hAnsi="Times New Roman"/>
            <w:b w:val="false"/>
            <w:i/>
            <w:color w:val="000000"/>
            <w:sz w:val="22"/>
            <w:szCs w:val="22"/>
            <w:u w:val="none"/>
          </w:rPr>
          <w:t>Nature Methods</w:t>
        </w:r>
      </w:hyperlink>
      <w:hyperlink r:id="rId63">
        <w:r>
          <w:rPr>
            <w:rFonts w:eastAsia="Times New Roman" w:cs="Times New Roman" w:ascii="Times New Roman" w:hAnsi="Times New Roman"/>
            <w:b w:val="false"/>
            <w:i w:val="false"/>
            <w:color w:val="000000"/>
            <w:sz w:val="22"/>
            <w:szCs w:val="22"/>
            <w:u w:val="none"/>
          </w:rPr>
          <w:t xml:space="preserve"> 18 (10): 1196–1203.</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64">
        <w:r>
          <w:rPr>
            <w:rFonts w:eastAsia="Times New Roman" w:cs="Times New Roman" w:ascii="Times New Roman" w:hAnsi="Times New Roman"/>
            <w:b w:val="false"/>
            <w:i w:val="false"/>
            <w:color w:val="000000"/>
            <w:sz w:val="22"/>
            <w:szCs w:val="22"/>
            <w:u w:val="none"/>
          </w:rPr>
          <w:t xml:space="preserve">Balaji, S., M. Madan Babu, Lakshminarayan M. Iyer, Nicholas M. Luscombe, and L. Aravind. 2006. “Comprehensive Analysis of Combinatorial Regulation Using the Transcriptional Regulatory Network of Yeast.” </w:t>
        </w:r>
      </w:hyperlink>
      <w:hyperlink r:id="rId65">
        <w:r>
          <w:rPr>
            <w:rFonts w:eastAsia="Times New Roman" w:cs="Times New Roman" w:ascii="Times New Roman" w:hAnsi="Times New Roman"/>
            <w:b w:val="false"/>
            <w:i/>
            <w:color w:val="000000"/>
            <w:sz w:val="22"/>
            <w:szCs w:val="22"/>
            <w:u w:val="none"/>
          </w:rPr>
          <w:t>Journal of Molecular Biology</w:t>
        </w:r>
      </w:hyperlink>
      <w:hyperlink r:id="rId66">
        <w:r>
          <w:rPr>
            <w:rFonts w:eastAsia="Times New Roman" w:cs="Times New Roman" w:ascii="Times New Roman" w:hAnsi="Times New Roman"/>
            <w:b w:val="false"/>
            <w:i w:val="false"/>
            <w:color w:val="000000"/>
            <w:sz w:val="22"/>
            <w:szCs w:val="22"/>
            <w:u w:val="none"/>
          </w:rPr>
          <w:t>. https://doi.org/</w:t>
        </w:r>
      </w:hyperlink>
      <w:hyperlink r:id="rId67">
        <w:r>
          <w:rPr>
            <w:rFonts w:eastAsia="Times New Roman" w:cs="Times New Roman" w:ascii="Times New Roman" w:hAnsi="Times New Roman"/>
            <w:b w:val="false"/>
            <w:i w:val="false"/>
            <w:color w:val="000000"/>
            <w:sz w:val="22"/>
            <w:szCs w:val="22"/>
            <w:u w:val="none"/>
          </w:rPr>
          <w:t>10.1016/j.jmb.2006.04.029</w:t>
        </w:r>
      </w:hyperlink>
      <w:hyperlink r:id="rId68">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69">
        <w:r>
          <w:rPr>
            <w:rFonts w:eastAsia="Times New Roman" w:cs="Times New Roman" w:ascii="Times New Roman" w:hAnsi="Times New Roman"/>
            <w:b w:val="false"/>
            <w:i w:val="false"/>
            <w:color w:val="000000"/>
            <w:sz w:val="22"/>
            <w:szCs w:val="22"/>
            <w:u w:val="none"/>
          </w:rPr>
          <w:t xml:space="preserve">Barabasi, A. L., and R. Albert. 1999. “Emergence of Scaling in Random Networks.” </w:t>
        </w:r>
      </w:hyperlink>
      <w:hyperlink r:id="rId70">
        <w:r>
          <w:rPr>
            <w:rFonts w:eastAsia="Times New Roman" w:cs="Times New Roman" w:ascii="Times New Roman" w:hAnsi="Times New Roman"/>
            <w:b w:val="false"/>
            <w:i/>
            <w:color w:val="000000"/>
            <w:sz w:val="22"/>
            <w:szCs w:val="22"/>
            <w:u w:val="none"/>
          </w:rPr>
          <w:t>Science</w:t>
        </w:r>
      </w:hyperlink>
      <w:hyperlink r:id="rId71">
        <w:r>
          <w:rPr>
            <w:rFonts w:eastAsia="Times New Roman" w:cs="Times New Roman" w:ascii="Times New Roman" w:hAnsi="Times New Roman"/>
            <w:b w:val="false"/>
            <w:i w:val="false"/>
            <w:color w:val="000000"/>
            <w:sz w:val="22"/>
            <w:szCs w:val="22"/>
            <w:u w:val="none"/>
          </w:rPr>
          <w:t xml:space="preserve"> 286 (5439): 509–12.</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72">
        <w:r>
          <w:rPr>
            <w:rFonts w:eastAsia="Times New Roman" w:cs="Times New Roman" w:ascii="Times New Roman" w:hAnsi="Times New Roman"/>
            <w:b w:val="false"/>
            <w:i w:val="false"/>
            <w:color w:val="000000"/>
            <w:sz w:val="22"/>
            <w:szCs w:val="22"/>
            <w:u w:val="none"/>
          </w:rPr>
          <w:t xml:space="preserve">Benson, Austin R., David F. Gleich, and Jure Leskovec. 2016. “Higher-Order Organization of Complex Networks.” </w:t>
        </w:r>
      </w:hyperlink>
      <w:hyperlink r:id="rId73">
        <w:r>
          <w:rPr>
            <w:rFonts w:eastAsia="Times New Roman" w:cs="Times New Roman" w:ascii="Times New Roman" w:hAnsi="Times New Roman"/>
            <w:b w:val="false"/>
            <w:i/>
            <w:color w:val="000000"/>
            <w:sz w:val="22"/>
            <w:szCs w:val="22"/>
            <w:u w:val="none"/>
          </w:rPr>
          <w:t>Science</w:t>
        </w:r>
      </w:hyperlink>
      <w:hyperlink r:id="rId74">
        <w:r>
          <w:rPr>
            <w:rFonts w:eastAsia="Times New Roman" w:cs="Times New Roman" w:ascii="Times New Roman" w:hAnsi="Times New Roman"/>
            <w:b w:val="false"/>
            <w:i w:val="false"/>
            <w:color w:val="000000"/>
            <w:sz w:val="22"/>
            <w:szCs w:val="22"/>
            <w:u w:val="none"/>
          </w:rPr>
          <w:t xml:space="preserve"> 353 (6295): 163–66.</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75">
        <w:r>
          <w:rPr>
            <w:rFonts w:eastAsia="Times New Roman" w:cs="Times New Roman" w:ascii="Times New Roman" w:hAnsi="Times New Roman"/>
            <w:b w:val="false"/>
            <w:i w:val="false"/>
            <w:color w:val="000000"/>
            <w:sz w:val="22"/>
            <w:szCs w:val="22"/>
            <w:u w:val="none"/>
          </w:rPr>
          <w:t xml:space="preserve">Brivanlou, Ali H. 2005. “Faculty Opinions Recommendation of Core Transcriptional Regulatory Circuitry in Human Embryonic Stem Cells.” </w:t>
        </w:r>
      </w:hyperlink>
      <w:hyperlink r:id="rId76">
        <w:r>
          <w:rPr>
            <w:rFonts w:eastAsia="Times New Roman" w:cs="Times New Roman" w:ascii="Times New Roman" w:hAnsi="Times New Roman"/>
            <w:b w:val="false"/>
            <w:i/>
            <w:color w:val="000000"/>
            <w:sz w:val="22"/>
            <w:szCs w:val="22"/>
            <w:u w:val="none"/>
          </w:rPr>
          <w:t>Faculty Opinions – Post-Publication Peer Review of the Biomedical Literature</w:t>
        </w:r>
      </w:hyperlink>
      <w:hyperlink r:id="rId77">
        <w:r>
          <w:rPr>
            <w:rFonts w:eastAsia="Times New Roman" w:cs="Times New Roman" w:ascii="Times New Roman" w:hAnsi="Times New Roman"/>
            <w:b w:val="false"/>
            <w:i w:val="false"/>
            <w:color w:val="000000"/>
            <w:sz w:val="22"/>
            <w:szCs w:val="22"/>
            <w:u w:val="none"/>
          </w:rPr>
          <w:t>. https://doi.org/</w:t>
        </w:r>
      </w:hyperlink>
      <w:hyperlink r:id="rId78">
        <w:r>
          <w:rPr>
            <w:rFonts w:eastAsia="Times New Roman" w:cs="Times New Roman" w:ascii="Times New Roman" w:hAnsi="Times New Roman"/>
            <w:b w:val="false"/>
            <w:i w:val="false"/>
            <w:color w:val="000000"/>
            <w:sz w:val="22"/>
            <w:szCs w:val="22"/>
            <w:u w:val="none"/>
          </w:rPr>
          <w:t>10.3410/f.1027950.334843</w:t>
        </w:r>
      </w:hyperlink>
      <w:hyperlink r:id="rId79">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80">
        <w:r>
          <w:rPr>
            <w:rFonts w:eastAsia="Times New Roman" w:cs="Times New Roman" w:ascii="Times New Roman" w:hAnsi="Times New Roman"/>
            <w:b w:val="false"/>
            <w:i w:val="false"/>
            <w:color w:val="000000"/>
            <w:sz w:val="22"/>
            <w:szCs w:val="22"/>
            <w:u w:val="none"/>
          </w:rPr>
          <w:t xml:space="preserve">Chen, Shuonan, and Jessica C. Mar. 2018. “Evaluating Methods of Inferring Gene Regulatory Networks Highlights Their Lack of Performance for Single Cell Gene Expression Data.” </w:t>
        </w:r>
      </w:hyperlink>
      <w:hyperlink r:id="rId81">
        <w:r>
          <w:rPr>
            <w:rFonts w:eastAsia="Times New Roman" w:cs="Times New Roman" w:ascii="Times New Roman" w:hAnsi="Times New Roman"/>
            <w:b w:val="false"/>
            <w:i/>
            <w:color w:val="000000"/>
            <w:sz w:val="22"/>
            <w:szCs w:val="22"/>
            <w:u w:val="none"/>
          </w:rPr>
          <w:t>BMC Bioinformatics</w:t>
        </w:r>
      </w:hyperlink>
      <w:hyperlink r:id="rId82">
        <w:r>
          <w:rPr>
            <w:rFonts w:eastAsia="Times New Roman" w:cs="Times New Roman" w:ascii="Times New Roman" w:hAnsi="Times New Roman"/>
            <w:b w:val="false"/>
            <w:i w:val="false"/>
            <w:color w:val="000000"/>
            <w:sz w:val="22"/>
            <w:szCs w:val="22"/>
            <w:u w:val="none"/>
          </w:rPr>
          <w:t xml:space="preserve"> 19 (1): 232.</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83">
        <w:r>
          <w:rPr>
            <w:rFonts w:eastAsia="Times New Roman" w:cs="Times New Roman" w:ascii="Times New Roman" w:hAnsi="Times New Roman"/>
            <w:b w:val="false"/>
            <w:i w:val="false"/>
            <w:color w:val="000000"/>
            <w:sz w:val="22"/>
            <w:szCs w:val="22"/>
            <w:u w:val="none"/>
          </w:rPr>
          <w:t xml:space="preserve">Chouvardas, Panagiotis, George Kollias, and Christoforos Nikolaou. 2016. “Inferring Active Regulatory Networks from Gene Expression Data Using a Combination of Prior Knowledge and Enrichment Analysis.” </w:t>
        </w:r>
      </w:hyperlink>
      <w:hyperlink r:id="rId84">
        <w:r>
          <w:rPr>
            <w:rFonts w:eastAsia="Times New Roman" w:cs="Times New Roman" w:ascii="Times New Roman" w:hAnsi="Times New Roman"/>
            <w:b w:val="false"/>
            <w:i/>
            <w:color w:val="000000"/>
            <w:sz w:val="22"/>
            <w:szCs w:val="22"/>
            <w:u w:val="none"/>
          </w:rPr>
          <w:t>BMC Bioinformatics</w:t>
        </w:r>
      </w:hyperlink>
      <w:hyperlink r:id="rId85">
        <w:r>
          <w:rPr>
            <w:rFonts w:eastAsia="Times New Roman" w:cs="Times New Roman" w:ascii="Times New Roman" w:hAnsi="Times New Roman"/>
            <w:b w:val="false"/>
            <w:i w:val="false"/>
            <w:color w:val="000000"/>
            <w:sz w:val="22"/>
            <w:szCs w:val="22"/>
            <w:u w:val="none"/>
          </w:rPr>
          <w:t xml:space="preserve"> 17 Suppl 5 (June): 181.</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86">
        <w:r>
          <w:rPr>
            <w:rFonts w:eastAsia="Times New Roman" w:cs="Times New Roman" w:ascii="Times New Roman" w:hAnsi="Times New Roman"/>
            <w:b w:val="false"/>
            <w:i w:val="false"/>
            <w:color w:val="000000"/>
            <w:sz w:val="22"/>
            <w:szCs w:val="22"/>
            <w:u w:val="none"/>
          </w:rPr>
          <w:t xml:space="preserve">Davidson, Eric H. 2010. “Emerging Properties of Animal Gene Regulatory Networks.” </w:t>
        </w:r>
      </w:hyperlink>
      <w:hyperlink r:id="rId87">
        <w:r>
          <w:rPr>
            <w:rFonts w:eastAsia="Times New Roman" w:cs="Times New Roman" w:ascii="Times New Roman" w:hAnsi="Times New Roman"/>
            <w:b w:val="false"/>
            <w:i/>
            <w:color w:val="000000"/>
            <w:sz w:val="22"/>
            <w:szCs w:val="22"/>
            <w:u w:val="none"/>
          </w:rPr>
          <w:t>Nature</w:t>
        </w:r>
      </w:hyperlink>
      <w:hyperlink r:id="rId88">
        <w:r>
          <w:rPr>
            <w:rFonts w:eastAsia="Times New Roman" w:cs="Times New Roman" w:ascii="Times New Roman" w:hAnsi="Times New Roman"/>
            <w:b w:val="false"/>
            <w:i w:val="false"/>
            <w:color w:val="000000"/>
            <w:sz w:val="22"/>
            <w:szCs w:val="22"/>
            <w:u w:val="none"/>
          </w:rPr>
          <w:t xml:space="preserve"> 468 (7326): 911–20.</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89">
        <w:r>
          <w:rPr>
            <w:rFonts w:eastAsia="Times New Roman" w:cs="Times New Roman" w:ascii="Times New Roman" w:hAnsi="Times New Roman"/>
            <w:b w:val="false"/>
            <w:i w:val="false"/>
            <w:color w:val="000000"/>
            <w:sz w:val="22"/>
            <w:szCs w:val="22"/>
            <w:u w:val="none"/>
          </w:rPr>
          <w:t xml:space="preserve">Emmert-Streib, Frank, and Matthias Dehmer. 2018. “Inference of Genome-Scale Gene Regulatory Networks: Are There Differences in Biological and Clinical Validations?” </w:t>
        </w:r>
      </w:hyperlink>
      <w:hyperlink r:id="rId90">
        <w:r>
          <w:rPr>
            <w:rFonts w:eastAsia="Times New Roman" w:cs="Times New Roman" w:ascii="Times New Roman" w:hAnsi="Times New Roman"/>
            <w:b w:val="false"/>
            <w:i/>
            <w:color w:val="000000"/>
            <w:sz w:val="22"/>
            <w:szCs w:val="22"/>
            <w:u w:val="none"/>
          </w:rPr>
          <w:t>Machine Learning and Knowledge Extraction</w:t>
        </w:r>
      </w:hyperlink>
      <w:hyperlink r:id="rId91">
        <w:r>
          <w:rPr>
            <w:rFonts w:eastAsia="Times New Roman" w:cs="Times New Roman" w:ascii="Times New Roman" w:hAnsi="Times New Roman"/>
            <w:b w:val="false"/>
            <w:i w:val="false"/>
            <w:color w:val="000000"/>
            <w:sz w:val="22"/>
            <w:szCs w:val="22"/>
            <w:u w:val="none"/>
          </w:rPr>
          <w:t>. https://doi.org/</w:t>
        </w:r>
      </w:hyperlink>
      <w:hyperlink r:id="rId92">
        <w:r>
          <w:rPr>
            <w:rFonts w:eastAsia="Times New Roman" w:cs="Times New Roman" w:ascii="Times New Roman" w:hAnsi="Times New Roman"/>
            <w:b w:val="false"/>
            <w:i w:val="false"/>
            <w:color w:val="000000"/>
            <w:sz w:val="22"/>
            <w:szCs w:val="22"/>
            <w:u w:val="none"/>
          </w:rPr>
          <w:t>10.3390/make1010008</w:t>
        </w:r>
      </w:hyperlink>
      <w:hyperlink r:id="rId93">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94">
        <w:r>
          <w:rPr>
            <w:rFonts w:eastAsia="Times New Roman" w:cs="Times New Roman" w:ascii="Times New Roman" w:hAnsi="Times New Roman"/>
            <w:b w:val="false"/>
            <w:i w:val="false"/>
            <w:color w:val="000000"/>
            <w:sz w:val="22"/>
            <w:szCs w:val="22"/>
            <w:u w:val="none"/>
          </w:rPr>
          <w:t xml:space="preserve">Faith, Jeremiah J., Boris Hayete, Joshua T. Thaden, Ilaria Mogno, Jamey Wierzbowski, Guillaume Cottarel, Simon Kasif, James J. Collins, and Timothy S. Gardner. 2007. “Large-Scale Mapping and Validation of Escherichia Coli Transcriptional Regulation from a Compendium of Expression Profiles.” </w:t>
        </w:r>
      </w:hyperlink>
      <w:hyperlink r:id="rId95">
        <w:r>
          <w:rPr>
            <w:rFonts w:eastAsia="Times New Roman" w:cs="Times New Roman" w:ascii="Times New Roman" w:hAnsi="Times New Roman"/>
            <w:b w:val="false"/>
            <w:i/>
            <w:color w:val="000000"/>
            <w:sz w:val="22"/>
            <w:szCs w:val="22"/>
            <w:u w:val="none"/>
          </w:rPr>
          <w:t>PLoS Biology</w:t>
        </w:r>
      </w:hyperlink>
      <w:hyperlink r:id="rId96">
        <w:r>
          <w:rPr>
            <w:rFonts w:eastAsia="Times New Roman" w:cs="Times New Roman" w:ascii="Times New Roman" w:hAnsi="Times New Roman"/>
            <w:b w:val="false"/>
            <w:i w:val="false"/>
            <w:color w:val="000000"/>
            <w:sz w:val="22"/>
            <w:szCs w:val="22"/>
            <w:u w:val="none"/>
          </w:rPr>
          <w:t xml:space="preserve"> 5 (1): e8.</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97">
        <w:r>
          <w:rPr>
            <w:rFonts w:eastAsia="Times New Roman" w:cs="Times New Roman" w:ascii="Times New Roman" w:hAnsi="Times New Roman"/>
            <w:b w:val="false"/>
            <w:i w:val="false"/>
            <w:color w:val="000000"/>
            <w:sz w:val="22"/>
            <w:szCs w:val="22"/>
            <w:u w:val="none"/>
          </w:rPr>
          <w:t xml:space="preserve">Friedman, Jerome, Trevor Hastie, and Robert Tibshirani. 2010. “Regularization Paths for Generalized Linear Models via Coordinate Descent.” </w:t>
        </w:r>
      </w:hyperlink>
      <w:hyperlink r:id="rId98">
        <w:r>
          <w:rPr>
            <w:rFonts w:eastAsia="Times New Roman" w:cs="Times New Roman" w:ascii="Times New Roman" w:hAnsi="Times New Roman"/>
            <w:b w:val="false"/>
            <w:i/>
            <w:color w:val="000000"/>
            <w:sz w:val="22"/>
            <w:szCs w:val="22"/>
            <w:u w:val="none"/>
          </w:rPr>
          <w:t>Journal of Statistical Software</w:t>
        </w:r>
      </w:hyperlink>
      <w:hyperlink r:id="rId99">
        <w:r>
          <w:rPr>
            <w:rFonts w:eastAsia="Times New Roman" w:cs="Times New Roman" w:ascii="Times New Roman" w:hAnsi="Times New Roman"/>
            <w:b w:val="false"/>
            <w:i w:val="false"/>
            <w:color w:val="000000"/>
            <w:sz w:val="22"/>
            <w:szCs w:val="22"/>
            <w:u w:val="none"/>
          </w:rPr>
          <w:t>. https://doi.org/</w:t>
        </w:r>
      </w:hyperlink>
      <w:hyperlink r:id="rId100">
        <w:r>
          <w:rPr>
            <w:rFonts w:eastAsia="Times New Roman" w:cs="Times New Roman" w:ascii="Times New Roman" w:hAnsi="Times New Roman"/>
            <w:b w:val="false"/>
            <w:i w:val="false"/>
            <w:color w:val="000000"/>
            <w:sz w:val="22"/>
            <w:szCs w:val="22"/>
            <w:u w:val="none"/>
          </w:rPr>
          <w:t>10.18637/jss.v033.i01</w:t>
        </w:r>
      </w:hyperlink>
      <w:hyperlink r:id="rId101">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02">
        <w:r>
          <w:rPr>
            <w:rFonts w:eastAsia="Times New Roman" w:cs="Times New Roman" w:ascii="Times New Roman" w:hAnsi="Times New Roman"/>
            <w:b w:val="false"/>
            <w:i w:val="false"/>
            <w:color w:val="000000"/>
            <w:sz w:val="22"/>
            <w:szCs w:val="22"/>
            <w:u w:val="none"/>
          </w:rPr>
          <w:t xml:space="preserve">Gorochowski, Thomas E., Claire S. Grierson, and Mario di Bernardo. 2018. “Organization of Feed-Forward Loop Motifs Reveals Architectural Principles in Natural and Engineered Networks.” </w:t>
        </w:r>
      </w:hyperlink>
      <w:hyperlink r:id="rId103">
        <w:r>
          <w:rPr>
            <w:rFonts w:eastAsia="Times New Roman" w:cs="Times New Roman" w:ascii="Times New Roman" w:hAnsi="Times New Roman"/>
            <w:b w:val="false"/>
            <w:i/>
            <w:color w:val="000000"/>
            <w:sz w:val="22"/>
            <w:szCs w:val="22"/>
            <w:u w:val="none"/>
          </w:rPr>
          <w:t>Science Advances</w:t>
        </w:r>
      </w:hyperlink>
      <w:hyperlink r:id="rId104">
        <w:r>
          <w:rPr>
            <w:rFonts w:eastAsia="Times New Roman" w:cs="Times New Roman" w:ascii="Times New Roman" w:hAnsi="Times New Roman"/>
            <w:b w:val="false"/>
            <w:i w:val="false"/>
            <w:color w:val="000000"/>
            <w:sz w:val="22"/>
            <w:szCs w:val="22"/>
            <w:u w:val="none"/>
          </w:rPr>
          <w:t xml:space="preserve"> 4 (3): eaap9751.</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05">
        <w:r>
          <w:rPr>
            <w:rFonts w:eastAsia="Times New Roman" w:cs="Times New Roman" w:ascii="Times New Roman" w:hAnsi="Times New Roman"/>
            <w:b w:val="false"/>
            <w:i w:val="false"/>
            <w:color w:val="000000"/>
            <w:sz w:val="22"/>
            <w:szCs w:val="22"/>
            <w:u w:val="none"/>
          </w:rPr>
          <w:t xml:space="preserve">Greenbury, Sam F., Iain G. Johnston, Matthew A. Smith, Jonathan P. K. Doye, and Ard A. Louis. 2010. “The Effect of Scale-Free Topology on the Robustness and Evolvability of Genetic Regulatory Networks.” </w:t>
        </w:r>
      </w:hyperlink>
      <w:hyperlink r:id="rId106">
        <w:r>
          <w:rPr>
            <w:rFonts w:eastAsia="Times New Roman" w:cs="Times New Roman" w:ascii="Times New Roman" w:hAnsi="Times New Roman"/>
            <w:b w:val="false"/>
            <w:i/>
            <w:color w:val="000000"/>
            <w:sz w:val="22"/>
            <w:szCs w:val="22"/>
            <w:u w:val="none"/>
          </w:rPr>
          <w:t>Journal of Theoretical Biology</w:t>
        </w:r>
      </w:hyperlink>
      <w:hyperlink r:id="rId107">
        <w:r>
          <w:rPr>
            <w:rFonts w:eastAsia="Times New Roman" w:cs="Times New Roman" w:ascii="Times New Roman" w:hAnsi="Times New Roman"/>
            <w:b w:val="false"/>
            <w:i w:val="false"/>
            <w:color w:val="000000"/>
            <w:sz w:val="22"/>
            <w:szCs w:val="22"/>
            <w:u w:val="none"/>
          </w:rPr>
          <w:t xml:space="preserve"> 267 (1): 48–61.</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08">
        <w:r>
          <w:rPr>
            <w:rFonts w:eastAsia="Times New Roman" w:cs="Times New Roman" w:ascii="Times New Roman" w:hAnsi="Times New Roman"/>
            <w:b w:val="false"/>
            <w:i w:val="false"/>
            <w:color w:val="000000"/>
            <w:sz w:val="22"/>
            <w:szCs w:val="22"/>
            <w:u w:val="none"/>
          </w:rPr>
          <w:t xml:space="preserve">Guo, Yipei, and Ariel Amir. 2021a. “Exploring the Effect of Network Topology, mRNA and Protein Dynamics on Gene Regulatory Network Stability.” </w:t>
        </w:r>
      </w:hyperlink>
      <w:hyperlink r:id="rId109">
        <w:r>
          <w:rPr>
            <w:rFonts w:eastAsia="Times New Roman" w:cs="Times New Roman" w:ascii="Times New Roman" w:hAnsi="Times New Roman"/>
            <w:b w:val="false"/>
            <w:i/>
            <w:color w:val="000000"/>
            <w:sz w:val="22"/>
            <w:szCs w:val="22"/>
            <w:u w:val="none"/>
          </w:rPr>
          <w:t>Nature Communications</w:t>
        </w:r>
      </w:hyperlink>
      <w:hyperlink r:id="rId110">
        <w:r>
          <w:rPr>
            <w:rFonts w:eastAsia="Times New Roman" w:cs="Times New Roman" w:ascii="Times New Roman" w:hAnsi="Times New Roman"/>
            <w:b w:val="false"/>
            <w:i w:val="false"/>
            <w:color w:val="000000"/>
            <w:sz w:val="22"/>
            <w:szCs w:val="22"/>
            <w:u w:val="none"/>
          </w:rPr>
          <w:t xml:space="preserve"> 12 (1): 130.</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11">
        <w:r>
          <w:rPr>
            <w:rFonts w:eastAsia="Times New Roman" w:cs="Times New Roman" w:ascii="Times New Roman" w:hAnsi="Times New Roman"/>
            <w:b w:val="false"/>
            <w:i w:val="false"/>
            <w:color w:val="000000"/>
            <w:sz w:val="22"/>
            <w:szCs w:val="22"/>
            <w:u w:val="none"/>
          </w:rPr>
          <w:t>———</w:t>
        </w:r>
        <w:r>
          <w:rPr>
            <w:rFonts w:eastAsia="Times New Roman" w:cs="Times New Roman" w:ascii="Times New Roman" w:hAnsi="Times New Roman"/>
            <w:b w:val="false"/>
            <w:i w:val="false"/>
            <w:color w:val="000000"/>
            <w:sz w:val="22"/>
            <w:szCs w:val="22"/>
            <w:u w:val="none"/>
          </w:rPr>
          <w:t xml:space="preserve">. 2021b. “Publisher Correction: Exploring the Effect of Network Topology, mRNA and Protein Dynamics on Gene Regulatory Network Stability.” </w:t>
        </w:r>
      </w:hyperlink>
      <w:hyperlink r:id="rId112">
        <w:r>
          <w:rPr>
            <w:rFonts w:eastAsia="Times New Roman" w:cs="Times New Roman" w:ascii="Times New Roman" w:hAnsi="Times New Roman"/>
            <w:b w:val="false"/>
            <w:i/>
            <w:color w:val="000000"/>
            <w:sz w:val="22"/>
            <w:szCs w:val="22"/>
            <w:u w:val="none"/>
          </w:rPr>
          <w:t>Nature Communications</w:t>
        </w:r>
      </w:hyperlink>
      <w:hyperlink r:id="rId113">
        <w:r>
          <w:rPr>
            <w:rFonts w:eastAsia="Times New Roman" w:cs="Times New Roman" w:ascii="Times New Roman" w:hAnsi="Times New Roman"/>
            <w:b w:val="false"/>
            <w:i w:val="false"/>
            <w:color w:val="000000"/>
            <w:sz w:val="22"/>
            <w:szCs w:val="22"/>
            <w:u w:val="none"/>
          </w:rPr>
          <w:t xml:space="preserve"> 12 (1): 994.</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14">
        <w:r>
          <w:rPr>
            <w:rFonts w:eastAsia="Times New Roman" w:cs="Times New Roman" w:ascii="Times New Roman" w:hAnsi="Times New Roman"/>
            <w:b w:val="false"/>
            <w:i w:val="false"/>
            <w:color w:val="000000"/>
            <w:sz w:val="22"/>
            <w:szCs w:val="22"/>
            <w:u w:val="none"/>
          </w:rPr>
          <w:t xml:space="preserve">Han, Heonjong, Jae-Won Cho, Sangyoung Lee, Ayoung Yun, Hyojin Kim, Dasom Bae, Sunmo Yang, et al. 2018. “TRRUST v2: An Expanded Reference Database of Human and Mouse Transcriptional Regulatory Interactions.” </w:t>
        </w:r>
      </w:hyperlink>
      <w:hyperlink r:id="rId115">
        <w:r>
          <w:rPr>
            <w:rFonts w:eastAsia="Times New Roman" w:cs="Times New Roman" w:ascii="Times New Roman" w:hAnsi="Times New Roman"/>
            <w:b w:val="false"/>
            <w:i/>
            <w:color w:val="000000"/>
            <w:sz w:val="22"/>
            <w:szCs w:val="22"/>
            <w:u w:val="none"/>
          </w:rPr>
          <w:t>Nucleic Acids Research</w:t>
        </w:r>
      </w:hyperlink>
      <w:hyperlink r:id="rId116">
        <w:r>
          <w:rPr>
            <w:rFonts w:eastAsia="Times New Roman" w:cs="Times New Roman" w:ascii="Times New Roman" w:hAnsi="Times New Roman"/>
            <w:b w:val="false"/>
            <w:i w:val="false"/>
            <w:color w:val="000000"/>
            <w:sz w:val="22"/>
            <w:szCs w:val="22"/>
            <w:u w:val="none"/>
          </w:rPr>
          <w:t>. https://doi.org/</w:t>
        </w:r>
      </w:hyperlink>
      <w:hyperlink r:id="rId117">
        <w:r>
          <w:rPr>
            <w:rFonts w:eastAsia="Times New Roman" w:cs="Times New Roman" w:ascii="Times New Roman" w:hAnsi="Times New Roman"/>
            <w:b w:val="false"/>
            <w:i w:val="false"/>
            <w:color w:val="000000"/>
            <w:sz w:val="22"/>
            <w:szCs w:val="22"/>
            <w:u w:val="none"/>
          </w:rPr>
          <w:t>10.1093/nar/gkx1013</w:t>
        </w:r>
      </w:hyperlink>
      <w:hyperlink r:id="rId118">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19">
        <w:r>
          <w:rPr>
            <w:rFonts w:eastAsia="Times New Roman" w:cs="Times New Roman" w:ascii="Times New Roman" w:hAnsi="Times New Roman"/>
            <w:b w:val="false"/>
            <w:i w:val="false"/>
            <w:color w:val="000000"/>
            <w:sz w:val="22"/>
            <w:szCs w:val="22"/>
            <w:u w:val="none"/>
          </w:rPr>
          <w:t xml:space="preserve">Huynh-Thu, Vân Anh, Alexandre Irrthum, Louis Wehenkel, and Pierre Geurts. 2010. “Inferring Regulatory Networks from Expression Data Using Tree-Based Methods.” </w:t>
        </w:r>
      </w:hyperlink>
      <w:hyperlink r:id="rId120">
        <w:r>
          <w:rPr>
            <w:rFonts w:eastAsia="Times New Roman" w:cs="Times New Roman" w:ascii="Times New Roman" w:hAnsi="Times New Roman"/>
            <w:b w:val="false"/>
            <w:i/>
            <w:color w:val="000000"/>
            <w:sz w:val="22"/>
            <w:szCs w:val="22"/>
            <w:u w:val="none"/>
          </w:rPr>
          <w:t>PloS One</w:t>
        </w:r>
      </w:hyperlink>
      <w:hyperlink r:id="rId121">
        <w:r>
          <w:rPr>
            <w:rFonts w:eastAsia="Times New Roman" w:cs="Times New Roman" w:ascii="Times New Roman" w:hAnsi="Times New Roman"/>
            <w:b w:val="false"/>
            <w:i w:val="false"/>
            <w:color w:val="000000"/>
            <w:sz w:val="22"/>
            <w:szCs w:val="22"/>
            <w:u w:val="none"/>
          </w:rPr>
          <w:t xml:space="preserve"> 5 (9). https://doi.org/</w:t>
        </w:r>
      </w:hyperlink>
      <w:hyperlink r:id="rId122">
        <w:r>
          <w:rPr>
            <w:rFonts w:eastAsia="Times New Roman" w:cs="Times New Roman" w:ascii="Times New Roman" w:hAnsi="Times New Roman"/>
            <w:b w:val="false"/>
            <w:i w:val="false"/>
            <w:color w:val="000000"/>
            <w:sz w:val="22"/>
            <w:szCs w:val="22"/>
            <w:u w:val="none"/>
          </w:rPr>
          <w:t>10.1371/journal.pone.0012776</w:t>
        </w:r>
      </w:hyperlink>
      <w:hyperlink r:id="rId123">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24">
        <w:r>
          <w:rPr>
            <w:rFonts w:eastAsia="Times New Roman" w:cs="Times New Roman" w:ascii="Times New Roman" w:hAnsi="Times New Roman"/>
            <w:b w:val="false"/>
            <w:i w:val="false"/>
            <w:color w:val="000000"/>
            <w:sz w:val="22"/>
            <w:szCs w:val="22"/>
            <w:u w:val="none"/>
          </w:rPr>
          <w:t xml:space="preserve">Larvie, Joy Edward, Mohammad Gorji Sefidmazgi, Abdollah Homaifar, Scott H. Harrison, Ali Karimoddini, and Anthony Guiseppi-Elie. 2016. “Stable Gene Regulatory Network Modeling From Steady-State Data.” </w:t>
        </w:r>
      </w:hyperlink>
      <w:hyperlink r:id="rId125">
        <w:r>
          <w:rPr>
            <w:rFonts w:eastAsia="Times New Roman" w:cs="Times New Roman" w:ascii="Times New Roman" w:hAnsi="Times New Roman"/>
            <w:b w:val="false"/>
            <w:i/>
            <w:color w:val="000000"/>
            <w:sz w:val="22"/>
            <w:szCs w:val="22"/>
            <w:u w:val="none"/>
          </w:rPr>
          <w:t>Bioengineering (Basel, Switzerland)</w:t>
        </w:r>
      </w:hyperlink>
      <w:hyperlink r:id="rId126">
        <w:r>
          <w:rPr>
            <w:rFonts w:eastAsia="Times New Roman" w:cs="Times New Roman" w:ascii="Times New Roman" w:hAnsi="Times New Roman"/>
            <w:b w:val="false"/>
            <w:i w:val="false"/>
            <w:color w:val="000000"/>
            <w:sz w:val="22"/>
            <w:szCs w:val="22"/>
            <w:u w:val="none"/>
          </w:rPr>
          <w:t xml:space="preserve"> 3 (2). https://doi.org/</w:t>
        </w:r>
      </w:hyperlink>
      <w:hyperlink r:id="rId127">
        <w:r>
          <w:rPr>
            <w:rFonts w:eastAsia="Times New Roman" w:cs="Times New Roman" w:ascii="Times New Roman" w:hAnsi="Times New Roman"/>
            <w:b w:val="false"/>
            <w:i w:val="false"/>
            <w:color w:val="000000"/>
            <w:sz w:val="22"/>
            <w:szCs w:val="22"/>
            <w:u w:val="none"/>
          </w:rPr>
          <w:t>10.3390/bioengineering3020012</w:t>
        </w:r>
      </w:hyperlink>
      <w:hyperlink r:id="rId128">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29">
        <w:r>
          <w:rPr>
            <w:rFonts w:eastAsia="Times New Roman" w:cs="Times New Roman" w:ascii="Times New Roman" w:hAnsi="Times New Roman"/>
            <w:b w:val="false"/>
            <w:i w:val="false"/>
            <w:color w:val="000000"/>
            <w:sz w:val="22"/>
            <w:szCs w:val="22"/>
            <w:u w:val="none"/>
          </w:rPr>
          <w:t xml:space="preserve">Lee, Tong Ihn, Nicola J. Rinaldi, François Robert, Duncan T. Odom, Ziv Bar-Joseph, Georg K. Gerber, Nancy M. Hannett, et al. 2002. “Transcriptional Regulatory Networks in Saccharomyces Cerevisiae.” </w:t>
        </w:r>
      </w:hyperlink>
      <w:hyperlink r:id="rId130">
        <w:r>
          <w:rPr>
            <w:rFonts w:eastAsia="Times New Roman" w:cs="Times New Roman" w:ascii="Times New Roman" w:hAnsi="Times New Roman"/>
            <w:b w:val="false"/>
            <w:i/>
            <w:color w:val="000000"/>
            <w:sz w:val="22"/>
            <w:szCs w:val="22"/>
            <w:u w:val="none"/>
          </w:rPr>
          <w:t>Science</w:t>
        </w:r>
      </w:hyperlink>
      <w:hyperlink r:id="rId131">
        <w:r>
          <w:rPr>
            <w:rFonts w:eastAsia="Times New Roman" w:cs="Times New Roman" w:ascii="Times New Roman" w:hAnsi="Times New Roman"/>
            <w:b w:val="false"/>
            <w:i w:val="false"/>
            <w:color w:val="000000"/>
            <w:sz w:val="22"/>
            <w:szCs w:val="22"/>
            <w:u w:val="none"/>
          </w:rPr>
          <w:t xml:space="preserve"> 298 (5594): 799–804.</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32">
        <w:r>
          <w:rPr>
            <w:rFonts w:eastAsia="Times New Roman" w:cs="Times New Roman" w:ascii="Times New Roman" w:hAnsi="Times New Roman"/>
            <w:b w:val="false"/>
            <w:i w:val="false"/>
            <w:color w:val="000000"/>
            <w:sz w:val="22"/>
            <w:szCs w:val="22"/>
            <w:u w:val="none"/>
          </w:rPr>
          <w:t xml:space="preserve">Mangan, S., and U. Alon. 2003. “Structure and Function of the Feed-Forward Loop Network Motif.” </w:t>
        </w:r>
      </w:hyperlink>
      <w:hyperlink r:id="rId133">
        <w:r>
          <w:rPr>
            <w:rFonts w:eastAsia="Times New Roman" w:cs="Times New Roman" w:ascii="Times New Roman" w:hAnsi="Times New Roman"/>
            <w:b w:val="false"/>
            <w:i/>
            <w:color w:val="000000"/>
            <w:sz w:val="22"/>
            <w:szCs w:val="22"/>
            <w:u w:val="none"/>
          </w:rPr>
          <w:t>Proceedings of the National Academy of Sciences</w:t>
        </w:r>
      </w:hyperlink>
      <w:hyperlink r:id="rId134">
        <w:r>
          <w:rPr>
            <w:rFonts w:eastAsia="Times New Roman" w:cs="Times New Roman" w:ascii="Times New Roman" w:hAnsi="Times New Roman"/>
            <w:b w:val="false"/>
            <w:i w:val="false"/>
            <w:color w:val="000000"/>
            <w:sz w:val="22"/>
            <w:szCs w:val="22"/>
            <w:u w:val="none"/>
          </w:rPr>
          <w:t>. https://doi.org/</w:t>
        </w:r>
      </w:hyperlink>
      <w:hyperlink r:id="rId135">
        <w:r>
          <w:rPr>
            <w:rFonts w:eastAsia="Times New Roman" w:cs="Times New Roman" w:ascii="Times New Roman" w:hAnsi="Times New Roman"/>
            <w:b w:val="false"/>
            <w:i w:val="false"/>
            <w:color w:val="000000"/>
            <w:sz w:val="22"/>
            <w:szCs w:val="22"/>
            <w:u w:val="none"/>
          </w:rPr>
          <w:t>10.1073/pnas.2133841100</w:t>
        </w:r>
      </w:hyperlink>
      <w:hyperlink r:id="rId136">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37">
        <w:r>
          <w:rPr>
            <w:rFonts w:eastAsia="Times New Roman" w:cs="Times New Roman" w:ascii="Times New Roman" w:hAnsi="Times New Roman"/>
            <w:b w:val="false"/>
            <w:i w:val="false"/>
            <w:color w:val="000000"/>
            <w:sz w:val="22"/>
            <w:szCs w:val="22"/>
            <w:u w:val="none"/>
          </w:rPr>
          <w:t xml:space="preserve">Marbach, Daniel, James C. Costello, Robert Küffner, Nicole M. Vega, Robert J. Prill, Diogo M. Camacho, Kyle R. Allison, et al. 2012. “Wisdom of Crowds for Robust Gene Network Inference.” </w:t>
        </w:r>
      </w:hyperlink>
      <w:hyperlink r:id="rId138">
        <w:r>
          <w:rPr>
            <w:rFonts w:eastAsia="Times New Roman" w:cs="Times New Roman" w:ascii="Times New Roman" w:hAnsi="Times New Roman"/>
            <w:b w:val="false"/>
            <w:i/>
            <w:color w:val="000000"/>
            <w:sz w:val="22"/>
            <w:szCs w:val="22"/>
            <w:u w:val="none"/>
          </w:rPr>
          <w:t>Nature Methods</w:t>
        </w:r>
      </w:hyperlink>
      <w:hyperlink r:id="rId139">
        <w:r>
          <w:rPr>
            <w:rFonts w:eastAsia="Times New Roman" w:cs="Times New Roman" w:ascii="Times New Roman" w:hAnsi="Times New Roman"/>
            <w:b w:val="false"/>
            <w:i w:val="false"/>
            <w:color w:val="000000"/>
            <w:sz w:val="22"/>
            <w:szCs w:val="22"/>
            <w:u w:val="none"/>
          </w:rPr>
          <w:t xml:space="preserve"> 9 (8): 796–804.</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40">
        <w:r>
          <w:rPr>
            <w:rFonts w:eastAsia="Times New Roman" w:cs="Times New Roman" w:ascii="Times New Roman" w:hAnsi="Times New Roman"/>
            <w:b w:val="false"/>
            <w:i w:val="false"/>
            <w:color w:val="000000"/>
            <w:sz w:val="22"/>
            <w:szCs w:val="22"/>
            <w:u w:val="none"/>
          </w:rPr>
          <w:t xml:space="preserve">Margolin, Adam A., Kai Wang, Wei Keat Lim, Manjunath Kustagi, Ilya Nemenman, and Andrea Califano. 2006. “Reverse Engineering Cellular Networks.” </w:t>
        </w:r>
      </w:hyperlink>
      <w:hyperlink r:id="rId141">
        <w:r>
          <w:rPr>
            <w:rFonts w:eastAsia="Times New Roman" w:cs="Times New Roman" w:ascii="Times New Roman" w:hAnsi="Times New Roman"/>
            <w:b w:val="false"/>
            <w:i/>
            <w:color w:val="000000"/>
            <w:sz w:val="22"/>
            <w:szCs w:val="22"/>
            <w:u w:val="none"/>
          </w:rPr>
          <w:t>Nature Protocols</w:t>
        </w:r>
      </w:hyperlink>
      <w:hyperlink r:id="rId142">
        <w:r>
          <w:rPr>
            <w:rFonts w:eastAsia="Times New Roman" w:cs="Times New Roman" w:ascii="Times New Roman" w:hAnsi="Times New Roman"/>
            <w:b w:val="false"/>
            <w:i w:val="false"/>
            <w:color w:val="000000"/>
            <w:sz w:val="22"/>
            <w:szCs w:val="22"/>
            <w:u w:val="none"/>
          </w:rPr>
          <w:t xml:space="preserve"> 1 (2): 662–71.</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43">
        <w:r>
          <w:rPr>
            <w:rFonts w:eastAsia="Times New Roman" w:cs="Times New Roman" w:ascii="Times New Roman" w:hAnsi="Times New Roman"/>
            <w:b w:val="false"/>
            <w:i w:val="false"/>
            <w:color w:val="000000"/>
            <w:sz w:val="22"/>
            <w:szCs w:val="22"/>
            <w:u w:val="none"/>
          </w:rPr>
          <w:t xml:space="preserve">May, Robert M. 1972. “Will a Large Complex System Be Stable?” </w:t>
        </w:r>
      </w:hyperlink>
      <w:hyperlink r:id="rId144">
        <w:r>
          <w:rPr>
            <w:rFonts w:eastAsia="Times New Roman" w:cs="Times New Roman" w:ascii="Times New Roman" w:hAnsi="Times New Roman"/>
            <w:b w:val="false"/>
            <w:i/>
            <w:color w:val="000000"/>
            <w:sz w:val="22"/>
            <w:szCs w:val="22"/>
            <w:u w:val="none"/>
          </w:rPr>
          <w:t>Nature</w:t>
        </w:r>
      </w:hyperlink>
      <w:hyperlink r:id="rId145">
        <w:r>
          <w:rPr>
            <w:rFonts w:eastAsia="Times New Roman" w:cs="Times New Roman" w:ascii="Times New Roman" w:hAnsi="Times New Roman"/>
            <w:b w:val="false"/>
            <w:i w:val="false"/>
            <w:color w:val="000000"/>
            <w:sz w:val="22"/>
            <w:szCs w:val="22"/>
            <w:u w:val="none"/>
          </w:rPr>
          <w:t>. https://doi.org/</w:t>
        </w:r>
      </w:hyperlink>
      <w:hyperlink r:id="rId146">
        <w:r>
          <w:rPr>
            <w:rFonts w:eastAsia="Times New Roman" w:cs="Times New Roman" w:ascii="Times New Roman" w:hAnsi="Times New Roman"/>
            <w:b w:val="false"/>
            <w:i w:val="false"/>
            <w:color w:val="000000"/>
            <w:sz w:val="22"/>
            <w:szCs w:val="22"/>
            <w:u w:val="none"/>
          </w:rPr>
          <w:t>10.1038/238413a0</w:t>
        </w:r>
      </w:hyperlink>
      <w:hyperlink r:id="rId147">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48">
        <w:r>
          <w:rPr>
            <w:rFonts w:eastAsia="Times New Roman" w:cs="Times New Roman" w:ascii="Times New Roman" w:hAnsi="Times New Roman"/>
            <w:b w:val="false"/>
            <w:i w:val="false"/>
            <w:color w:val="000000"/>
            <w:sz w:val="22"/>
            <w:szCs w:val="22"/>
            <w:u w:val="none"/>
          </w:rPr>
          <w:t xml:space="preserve">Mendes, P., W. Sha, and K. Ye. 2003. “Artificial Gene Networks for Objective Comparison of Analysis Algorithms.” </w:t>
        </w:r>
      </w:hyperlink>
      <w:hyperlink r:id="rId149">
        <w:r>
          <w:rPr>
            <w:rFonts w:eastAsia="Times New Roman" w:cs="Times New Roman" w:ascii="Times New Roman" w:hAnsi="Times New Roman"/>
            <w:b w:val="false"/>
            <w:i/>
            <w:color w:val="000000"/>
            <w:sz w:val="22"/>
            <w:szCs w:val="22"/>
            <w:u w:val="none"/>
          </w:rPr>
          <w:t>Bioinformatics</w:t>
        </w:r>
      </w:hyperlink>
      <w:hyperlink r:id="rId150">
        <w:r>
          <w:rPr>
            <w:rFonts w:eastAsia="Times New Roman" w:cs="Times New Roman" w:ascii="Times New Roman" w:hAnsi="Times New Roman"/>
            <w:b w:val="false"/>
            <w:i w:val="false"/>
            <w:color w:val="000000"/>
            <w:sz w:val="22"/>
            <w:szCs w:val="22"/>
            <w:u w:val="none"/>
          </w:rPr>
          <w:t>. https://doi.org/</w:t>
        </w:r>
      </w:hyperlink>
      <w:hyperlink r:id="rId151">
        <w:r>
          <w:rPr>
            <w:rFonts w:eastAsia="Times New Roman" w:cs="Times New Roman" w:ascii="Times New Roman" w:hAnsi="Times New Roman"/>
            <w:b w:val="false"/>
            <w:i w:val="false"/>
            <w:color w:val="000000"/>
            <w:sz w:val="22"/>
            <w:szCs w:val="22"/>
            <w:u w:val="none"/>
          </w:rPr>
          <w:t>10.1093/bioinformatics/btg1069</w:t>
        </w:r>
      </w:hyperlink>
      <w:hyperlink r:id="rId152">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53">
        <w:r>
          <w:rPr>
            <w:rFonts w:eastAsia="Times New Roman" w:cs="Times New Roman" w:ascii="Times New Roman" w:hAnsi="Times New Roman"/>
            <w:b w:val="false"/>
            <w:i w:val="false"/>
            <w:color w:val="000000"/>
            <w:sz w:val="22"/>
            <w:szCs w:val="22"/>
            <w:u w:val="none"/>
          </w:rPr>
          <w:t xml:space="preserve">Milo, R. 2002. “Network Motifs: Simple Building Blocks of Complex Networks.” </w:t>
        </w:r>
      </w:hyperlink>
      <w:hyperlink r:id="rId154">
        <w:r>
          <w:rPr>
            <w:rFonts w:eastAsia="Times New Roman" w:cs="Times New Roman" w:ascii="Times New Roman" w:hAnsi="Times New Roman"/>
            <w:b w:val="false"/>
            <w:i/>
            <w:color w:val="000000"/>
            <w:sz w:val="22"/>
            <w:szCs w:val="22"/>
            <w:u w:val="none"/>
          </w:rPr>
          <w:t>Science</w:t>
        </w:r>
      </w:hyperlink>
      <w:hyperlink r:id="rId155">
        <w:r>
          <w:rPr>
            <w:rFonts w:eastAsia="Times New Roman" w:cs="Times New Roman" w:ascii="Times New Roman" w:hAnsi="Times New Roman"/>
            <w:b w:val="false"/>
            <w:i w:val="false"/>
            <w:color w:val="000000"/>
            <w:sz w:val="22"/>
            <w:szCs w:val="22"/>
            <w:u w:val="none"/>
          </w:rPr>
          <w:t>. https://doi.org/</w:t>
        </w:r>
      </w:hyperlink>
      <w:hyperlink r:id="rId156">
        <w:r>
          <w:rPr>
            <w:rFonts w:eastAsia="Times New Roman" w:cs="Times New Roman" w:ascii="Times New Roman" w:hAnsi="Times New Roman"/>
            <w:b w:val="false"/>
            <w:i w:val="false"/>
            <w:color w:val="000000"/>
            <w:sz w:val="22"/>
            <w:szCs w:val="22"/>
            <w:u w:val="none"/>
          </w:rPr>
          <w:t>10.1126/science.298.5594.824</w:t>
        </w:r>
      </w:hyperlink>
      <w:hyperlink r:id="rId157">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58">
        <w:r>
          <w:rPr>
            <w:rFonts w:eastAsia="Times New Roman" w:cs="Times New Roman" w:ascii="Times New Roman" w:hAnsi="Times New Roman"/>
            <w:b w:val="false"/>
            <w:i w:val="false"/>
            <w:color w:val="000000"/>
            <w:sz w:val="22"/>
            <w:szCs w:val="22"/>
            <w:u w:val="none"/>
          </w:rPr>
          <w:t xml:space="preserve">Mirzasoleiman, Baharan, and Mahdi Jalili. 2011. “Failure Tolerance of Motif Structure in Biological Networks.” </w:t>
        </w:r>
      </w:hyperlink>
      <w:hyperlink r:id="rId159">
        <w:r>
          <w:rPr>
            <w:rFonts w:eastAsia="Times New Roman" w:cs="Times New Roman" w:ascii="Times New Roman" w:hAnsi="Times New Roman"/>
            <w:b w:val="false"/>
            <w:i/>
            <w:color w:val="000000"/>
            <w:sz w:val="22"/>
            <w:szCs w:val="22"/>
            <w:u w:val="none"/>
          </w:rPr>
          <w:t>PloS One</w:t>
        </w:r>
      </w:hyperlink>
      <w:hyperlink r:id="rId160">
        <w:r>
          <w:rPr>
            <w:rFonts w:eastAsia="Times New Roman" w:cs="Times New Roman" w:ascii="Times New Roman" w:hAnsi="Times New Roman"/>
            <w:b w:val="false"/>
            <w:i w:val="false"/>
            <w:color w:val="000000"/>
            <w:sz w:val="22"/>
            <w:szCs w:val="22"/>
            <w:u w:val="none"/>
          </w:rPr>
          <w:t xml:space="preserve"> 6 (5): e20512.</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61">
        <w:r>
          <w:rPr>
            <w:rFonts w:eastAsia="Times New Roman" w:cs="Times New Roman" w:ascii="Times New Roman" w:hAnsi="Times New Roman"/>
            <w:b w:val="false"/>
            <w:i w:val="false"/>
            <w:color w:val="000000"/>
            <w:sz w:val="22"/>
            <w:szCs w:val="22"/>
            <w:u w:val="none"/>
          </w:rPr>
          <w:t>Pratapa, Aditya, Amogh P. Jalihal, Jeffrey N. Law, Aditya Bharadwaj, and T. M. Murali. n.d. “Benchmarking Algorithms for Gene Regulatory Network Inference from Single-Cell Transcriptomic Data.” https://doi.org/</w:t>
        </w:r>
      </w:hyperlink>
      <w:hyperlink r:id="rId162">
        <w:r>
          <w:rPr>
            <w:rFonts w:eastAsia="Times New Roman" w:cs="Times New Roman" w:ascii="Times New Roman" w:hAnsi="Times New Roman"/>
            <w:b w:val="false"/>
            <w:i w:val="false"/>
            <w:color w:val="000000"/>
            <w:sz w:val="22"/>
            <w:szCs w:val="22"/>
            <w:u w:val="none"/>
          </w:rPr>
          <w:t>10.1101/642926</w:t>
        </w:r>
      </w:hyperlink>
      <w:hyperlink r:id="rId163">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64">
        <w:r>
          <w:rPr>
            <w:rFonts w:eastAsia="Times New Roman" w:cs="Times New Roman" w:ascii="Times New Roman" w:hAnsi="Times New Roman"/>
            <w:b w:val="false"/>
            <w:i w:val="false"/>
            <w:color w:val="000000"/>
            <w:sz w:val="22"/>
            <w:szCs w:val="22"/>
            <w:u w:val="none"/>
          </w:rPr>
          <w:t xml:space="preserve">Prill, Robert J., Pablo A. Iglesias, and Andre Levchenko. 2005. “Dynamic Properties of Network Motifs Contribute to Biological Network Organization.” </w:t>
        </w:r>
      </w:hyperlink>
      <w:hyperlink r:id="rId165">
        <w:r>
          <w:rPr>
            <w:rFonts w:eastAsia="Times New Roman" w:cs="Times New Roman" w:ascii="Times New Roman" w:hAnsi="Times New Roman"/>
            <w:b w:val="false"/>
            <w:i/>
            <w:color w:val="000000"/>
            <w:sz w:val="22"/>
            <w:szCs w:val="22"/>
            <w:u w:val="none"/>
          </w:rPr>
          <w:t>PLoS Biology</w:t>
        </w:r>
      </w:hyperlink>
      <w:hyperlink r:id="rId166">
        <w:r>
          <w:rPr>
            <w:rFonts w:eastAsia="Times New Roman" w:cs="Times New Roman" w:ascii="Times New Roman" w:hAnsi="Times New Roman"/>
            <w:b w:val="false"/>
            <w:i w:val="false"/>
            <w:color w:val="000000"/>
            <w:sz w:val="22"/>
            <w:szCs w:val="22"/>
            <w:u w:val="none"/>
          </w:rPr>
          <w:t xml:space="preserve"> 3 (11): e343.</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67">
        <w:r>
          <w:rPr>
            <w:rFonts w:eastAsia="Times New Roman" w:cs="Times New Roman" w:ascii="Times New Roman" w:hAnsi="Times New Roman"/>
            <w:b w:val="false"/>
            <w:i w:val="false"/>
            <w:color w:val="000000"/>
            <w:sz w:val="22"/>
            <w:szCs w:val="22"/>
            <w:u w:val="none"/>
          </w:rPr>
          <w:t xml:space="preserve">Santos-Zavaleta, Alberto, Heladia Salgado, Socorro Gama-Castro, Mishael Sánchez-Pérez, Laura Gómez-Romero, Daniela Ledezma-Tejeida, Jair Santiago García-Sotelo, et al. 2019. “RegulonDB v 10.5: Tackling Challenges to Unify Classic and High Throughput Knowledge of Gene Regulation inE. coliK-12.” </w:t>
        </w:r>
      </w:hyperlink>
      <w:hyperlink r:id="rId168">
        <w:r>
          <w:rPr>
            <w:rFonts w:eastAsia="Times New Roman" w:cs="Times New Roman" w:ascii="Times New Roman" w:hAnsi="Times New Roman"/>
            <w:b w:val="false"/>
            <w:i/>
            <w:color w:val="000000"/>
            <w:sz w:val="22"/>
            <w:szCs w:val="22"/>
            <w:u w:val="none"/>
          </w:rPr>
          <w:t>Nucleic Acids Research</w:t>
        </w:r>
      </w:hyperlink>
      <w:hyperlink r:id="rId169">
        <w:r>
          <w:rPr>
            <w:rFonts w:eastAsia="Times New Roman" w:cs="Times New Roman" w:ascii="Times New Roman" w:hAnsi="Times New Roman"/>
            <w:b w:val="false"/>
            <w:i w:val="false"/>
            <w:color w:val="000000"/>
            <w:sz w:val="22"/>
            <w:szCs w:val="22"/>
            <w:u w:val="none"/>
          </w:rPr>
          <w:t>. https://doi.org/</w:t>
        </w:r>
      </w:hyperlink>
      <w:hyperlink r:id="rId170">
        <w:r>
          <w:rPr>
            <w:rFonts w:eastAsia="Times New Roman" w:cs="Times New Roman" w:ascii="Times New Roman" w:hAnsi="Times New Roman"/>
            <w:b w:val="false"/>
            <w:i w:val="false"/>
            <w:color w:val="000000"/>
            <w:sz w:val="22"/>
            <w:szCs w:val="22"/>
            <w:u w:val="none"/>
          </w:rPr>
          <w:t>10.1093/nar/gky1077</w:t>
        </w:r>
      </w:hyperlink>
      <w:hyperlink r:id="rId171">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72">
        <w:r>
          <w:rPr>
            <w:rFonts w:eastAsia="Times New Roman" w:cs="Times New Roman" w:ascii="Times New Roman" w:hAnsi="Times New Roman"/>
            <w:b w:val="false"/>
            <w:i w:val="false"/>
            <w:color w:val="000000"/>
            <w:sz w:val="22"/>
            <w:szCs w:val="22"/>
            <w:u w:val="none"/>
          </w:rPr>
          <w:t xml:space="preserve">Schaffter, Thomas, Daniel Marbach, and Dario Floreano. 2011. “GeneNetWeaver: In Silico Benchmark Generation and Performance Profiling of Network Inference Methods.” </w:t>
        </w:r>
      </w:hyperlink>
      <w:hyperlink r:id="rId173">
        <w:r>
          <w:rPr>
            <w:rFonts w:eastAsia="Times New Roman" w:cs="Times New Roman" w:ascii="Times New Roman" w:hAnsi="Times New Roman"/>
            <w:b w:val="false"/>
            <w:i/>
            <w:color w:val="000000"/>
            <w:sz w:val="22"/>
            <w:szCs w:val="22"/>
            <w:u w:val="none"/>
          </w:rPr>
          <w:t>Bioinformatics</w:t>
        </w:r>
      </w:hyperlink>
      <w:hyperlink r:id="rId174">
        <w:r>
          <w:rPr>
            <w:rFonts w:eastAsia="Times New Roman" w:cs="Times New Roman" w:ascii="Times New Roman" w:hAnsi="Times New Roman"/>
            <w:b w:val="false"/>
            <w:i w:val="false"/>
            <w:color w:val="000000"/>
            <w:sz w:val="22"/>
            <w:szCs w:val="22"/>
            <w:u w:val="none"/>
          </w:rPr>
          <w:t>. https://doi.org/</w:t>
        </w:r>
      </w:hyperlink>
      <w:hyperlink r:id="rId175">
        <w:r>
          <w:rPr>
            <w:rFonts w:eastAsia="Times New Roman" w:cs="Times New Roman" w:ascii="Times New Roman" w:hAnsi="Times New Roman"/>
            <w:b w:val="false"/>
            <w:i w:val="false"/>
            <w:color w:val="000000"/>
            <w:sz w:val="22"/>
            <w:szCs w:val="22"/>
            <w:u w:val="none"/>
          </w:rPr>
          <w:t>10.1093/bioinformatics/btr373</w:t>
        </w:r>
      </w:hyperlink>
      <w:hyperlink r:id="rId176">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77">
        <w:r>
          <w:rPr>
            <w:rFonts w:eastAsia="Times New Roman" w:cs="Times New Roman" w:ascii="Times New Roman" w:hAnsi="Times New Roman"/>
            <w:b w:val="false"/>
            <w:i w:val="false"/>
            <w:color w:val="000000"/>
            <w:sz w:val="22"/>
            <w:szCs w:val="22"/>
            <w:u w:val="none"/>
          </w:rPr>
          <w:t xml:space="preserve">Shen-Orr, Shai S., Ron Milo, Shmoolik Mangan, and Uri Alon. 2002. “Network Motifs in the Transcriptional Regulation Network of Escherichia Coli.” </w:t>
        </w:r>
      </w:hyperlink>
      <w:hyperlink r:id="rId178">
        <w:r>
          <w:rPr>
            <w:rFonts w:eastAsia="Times New Roman" w:cs="Times New Roman" w:ascii="Times New Roman" w:hAnsi="Times New Roman"/>
            <w:b w:val="false"/>
            <w:i/>
            <w:color w:val="000000"/>
            <w:sz w:val="22"/>
            <w:szCs w:val="22"/>
            <w:u w:val="none"/>
          </w:rPr>
          <w:t>Nature Genetics</w:t>
        </w:r>
      </w:hyperlink>
      <w:hyperlink r:id="rId179">
        <w:r>
          <w:rPr>
            <w:rFonts w:eastAsia="Times New Roman" w:cs="Times New Roman" w:ascii="Times New Roman" w:hAnsi="Times New Roman"/>
            <w:b w:val="false"/>
            <w:i w:val="false"/>
            <w:color w:val="000000"/>
            <w:sz w:val="22"/>
            <w:szCs w:val="22"/>
            <w:u w:val="none"/>
          </w:rPr>
          <w:t xml:space="preserve"> 31 (1): 64–68.</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80">
        <w:r>
          <w:rPr>
            <w:rFonts w:eastAsia="Times New Roman" w:cs="Times New Roman" w:ascii="Times New Roman" w:hAnsi="Times New Roman"/>
            <w:b w:val="false"/>
            <w:i w:val="false"/>
            <w:color w:val="000000"/>
            <w:sz w:val="22"/>
            <w:szCs w:val="22"/>
            <w:u w:val="none"/>
          </w:rPr>
          <w:t xml:space="preserve">Siahpirani, Alireza F., and Sushmita Roy. 2017. “A Prior-Based Integrative Framework for Functional Transcriptional Regulatory Network Inference.” </w:t>
        </w:r>
      </w:hyperlink>
      <w:hyperlink r:id="rId181">
        <w:r>
          <w:rPr>
            <w:rFonts w:eastAsia="Times New Roman" w:cs="Times New Roman" w:ascii="Times New Roman" w:hAnsi="Times New Roman"/>
            <w:b w:val="false"/>
            <w:i/>
            <w:color w:val="000000"/>
            <w:sz w:val="22"/>
            <w:szCs w:val="22"/>
            <w:u w:val="none"/>
          </w:rPr>
          <w:t>Nucleic Acids Research</w:t>
        </w:r>
      </w:hyperlink>
      <w:hyperlink r:id="rId182">
        <w:r>
          <w:rPr>
            <w:rFonts w:eastAsia="Times New Roman" w:cs="Times New Roman" w:ascii="Times New Roman" w:hAnsi="Times New Roman"/>
            <w:b w:val="false"/>
            <w:i w:val="false"/>
            <w:color w:val="000000"/>
            <w:sz w:val="22"/>
            <w:szCs w:val="22"/>
            <w:u w:val="none"/>
          </w:rPr>
          <w:t xml:space="preserve"> 45 (4): 2221.</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83">
        <w:r>
          <w:rPr>
            <w:rFonts w:eastAsia="Times New Roman" w:cs="Times New Roman" w:ascii="Times New Roman" w:hAnsi="Times New Roman"/>
            <w:b w:val="false"/>
            <w:i w:val="false"/>
            <w:color w:val="000000"/>
            <w:sz w:val="22"/>
            <w:szCs w:val="22"/>
            <w:u w:val="none"/>
          </w:rPr>
          <w:t xml:space="preserve">Stone, Lewi. 2018. “The Feasibility and Stability of Large Complex Biological Networks: A Random Matrix Approach.” </w:t>
        </w:r>
      </w:hyperlink>
      <w:hyperlink r:id="rId184">
        <w:r>
          <w:rPr>
            <w:rFonts w:eastAsia="Times New Roman" w:cs="Times New Roman" w:ascii="Times New Roman" w:hAnsi="Times New Roman"/>
            <w:b w:val="false"/>
            <w:i/>
            <w:color w:val="000000"/>
            <w:sz w:val="22"/>
            <w:szCs w:val="22"/>
            <w:u w:val="none"/>
          </w:rPr>
          <w:t>Scientific Reports</w:t>
        </w:r>
      </w:hyperlink>
      <w:hyperlink r:id="rId185">
        <w:r>
          <w:rPr>
            <w:rFonts w:eastAsia="Times New Roman" w:cs="Times New Roman" w:ascii="Times New Roman" w:hAnsi="Times New Roman"/>
            <w:b w:val="false"/>
            <w:i w:val="false"/>
            <w:color w:val="000000"/>
            <w:sz w:val="22"/>
            <w:szCs w:val="22"/>
            <w:u w:val="none"/>
          </w:rPr>
          <w:t xml:space="preserve"> 8 (1): 8246.</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86">
        <w:r>
          <w:rPr>
            <w:rFonts w:eastAsia="Times New Roman" w:cs="Times New Roman" w:ascii="Times New Roman" w:hAnsi="Times New Roman"/>
            <w:b w:val="false"/>
            <w:i w:val="false"/>
            <w:color w:val="000000"/>
            <w:sz w:val="22"/>
            <w:szCs w:val="22"/>
            <w:u w:val="none"/>
          </w:rPr>
          <w:t xml:space="preserve">Tibshirani, Robert. 1996. “Regression Shrinkage and Selection Via the Lasso.” </w:t>
        </w:r>
      </w:hyperlink>
      <w:hyperlink r:id="rId187">
        <w:r>
          <w:rPr>
            <w:rFonts w:eastAsia="Times New Roman" w:cs="Times New Roman" w:ascii="Times New Roman" w:hAnsi="Times New Roman"/>
            <w:b w:val="false"/>
            <w:i/>
            <w:color w:val="000000"/>
            <w:sz w:val="22"/>
            <w:szCs w:val="22"/>
            <w:u w:val="none"/>
          </w:rPr>
          <w:t>Journal of the Royal Statistical Society: Series B (Methodological)</w:t>
        </w:r>
      </w:hyperlink>
      <w:hyperlink r:id="rId188">
        <w:r>
          <w:rPr>
            <w:rFonts w:eastAsia="Times New Roman" w:cs="Times New Roman" w:ascii="Times New Roman" w:hAnsi="Times New Roman"/>
            <w:b w:val="false"/>
            <w:i w:val="false"/>
            <w:color w:val="000000"/>
            <w:sz w:val="22"/>
            <w:szCs w:val="22"/>
            <w:u w:val="none"/>
          </w:rPr>
          <w:t>. https://doi.org/</w:t>
        </w:r>
      </w:hyperlink>
      <w:hyperlink r:id="rId189">
        <w:r>
          <w:rPr>
            <w:rFonts w:eastAsia="Times New Roman" w:cs="Times New Roman" w:ascii="Times New Roman" w:hAnsi="Times New Roman"/>
            <w:b w:val="false"/>
            <w:i w:val="false"/>
            <w:color w:val="000000"/>
            <w:sz w:val="22"/>
            <w:szCs w:val="22"/>
            <w:u w:val="none"/>
          </w:rPr>
          <w:t>10.1111/j.2517-6161.1996.tb02080.x</w:t>
        </w:r>
      </w:hyperlink>
      <w:hyperlink r:id="rId190">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91">
        <w:r>
          <w:rPr>
            <w:rFonts w:eastAsia="Times New Roman" w:cs="Times New Roman" w:ascii="Times New Roman" w:hAnsi="Times New Roman"/>
            <w:b w:val="false"/>
            <w:i w:val="false"/>
            <w:color w:val="000000"/>
            <w:sz w:val="22"/>
            <w:szCs w:val="22"/>
            <w:u w:val="none"/>
          </w:rPr>
          <w:t xml:space="preserve">Tjärnberg, Andreas, Torbjörn E. M. Nordling, Matthew Studham, and Erik L. L. Sonnhammer. 2013. “Optimal Sparsity Criteria for Network Inference.” </w:t>
        </w:r>
      </w:hyperlink>
      <w:hyperlink r:id="rId192">
        <w:r>
          <w:rPr>
            <w:rFonts w:eastAsia="Times New Roman" w:cs="Times New Roman" w:ascii="Times New Roman" w:hAnsi="Times New Roman"/>
            <w:b w:val="false"/>
            <w:i/>
            <w:color w:val="000000"/>
            <w:sz w:val="22"/>
            <w:szCs w:val="22"/>
            <w:u w:val="none"/>
          </w:rPr>
          <w:t>Journal of Computational Biology: A Journal of Computational Molecular Cell Biology</w:t>
        </w:r>
      </w:hyperlink>
      <w:hyperlink r:id="rId193">
        <w:r>
          <w:rPr>
            <w:rFonts w:eastAsia="Times New Roman" w:cs="Times New Roman" w:ascii="Times New Roman" w:hAnsi="Times New Roman"/>
            <w:b w:val="false"/>
            <w:i w:val="false"/>
            <w:color w:val="000000"/>
            <w:sz w:val="22"/>
            <w:szCs w:val="22"/>
            <w:u w:val="none"/>
          </w:rPr>
          <w:t xml:space="preserve"> 20 (5): 398–408.</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94">
        <w:r>
          <w:rPr>
            <w:rFonts w:eastAsia="Times New Roman" w:cs="Times New Roman" w:ascii="Times New Roman" w:hAnsi="Times New Roman"/>
            <w:b w:val="false"/>
            <w:i w:val="false"/>
            <w:color w:val="000000"/>
            <w:sz w:val="22"/>
            <w:szCs w:val="22"/>
            <w:u w:val="none"/>
          </w:rPr>
          <w:t xml:space="preserve">Van den Bulcke, Tim, Koenraad Van Leemput, Bart Naudts, Piet van Remortel, Hongwu Ma, Alain Verschoren, Bart De Moor, and Kathleen Marchal. 2006. “SynTReN: A Generator of Synthetic Gene Expression Data for Design and Analysis of Structure Learning Algorithms.” </w:t>
        </w:r>
      </w:hyperlink>
      <w:hyperlink r:id="rId195">
        <w:r>
          <w:rPr>
            <w:rFonts w:eastAsia="Times New Roman" w:cs="Times New Roman" w:ascii="Times New Roman" w:hAnsi="Times New Roman"/>
            <w:b w:val="false"/>
            <w:i/>
            <w:color w:val="000000"/>
            <w:sz w:val="22"/>
            <w:szCs w:val="22"/>
            <w:u w:val="none"/>
          </w:rPr>
          <w:t>BMC Bioinformatics</w:t>
        </w:r>
      </w:hyperlink>
      <w:hyperlink r:id="rId196">
        <w:r>
          <w:rPr>
            <w:rFonts w:eastAsia="Times New Roman" w:cs="Times New Roman" w:ascii="Times New Roman" w:hAnsi="Times New Roman"/>
            <w:b w:val="false"/>
            <w:i w:val="false"/>
            <w:color w:val="000000"/>
            <w:sz w:val="22"/>
            <w:szCs w:val="22"/>
            <w:u w:val="none"/>
          </w:rPr>
          <w:t xml:space="preserve"> 7 (January): 43.</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197">
        <w:r>
          <w:rPr>
            <w:rFonts w:eastAsia="Times New Roman" w:cs="Times New Roman" w:ascii="Times New Roman" w:hAnsi="Times New Roman"/>
            <w:b w:val="false"/>
            <w:i w:val="false"/>
            <w:color w:val="000000"/>
            <w:sz w:val="22"/>
            <w:szCs w:val="22"/>
            <w:u w:val="none"/>
          </w:rPr>
          <w:t xml:space="preserve">Watts, Duncan J., and Steven H. Strogatz. 1998. “Collective Dynamics of ‘small-World’ Networks.” </w:t>
        </w:r>
      </w:hyperlink>
      <w:hyperlink r:id="rId198">
        <w:r>
          <w:rPr>
            <w:rFonts w:eastAsia="Times New Roman" w:cs="Times New Roman" w:ascii="Times New Roman" w:hAnsi="Times New Roman"/>
            <w:b w:val="false"/>
            <w:i/>
            <w:color w:val="000000"/>
            <w:sz w:val="22"/>
            <w:szCs w:val="22"/>
            <w:u w:val="none"/>
          </w:rPr>
          <w:t>Nature</w:t>
        </w:r>
      </w:hyperlink>
      <w:hyperlink r:id="rId199">
        <w:r>
          <w:rPr>
            <w:rFonts w:eastAsia="Times New Roman" w:cs="Times New Roman" w:ascii="Times New Roman" w:hAnsi="Times New Roman"/>
            <w:b w:val="false"/>
            <w:i w:val="false"/>
            <w:color w:val="000000"/>
            <w:sz w:val="22"/>
            <w:szCs w:val="22"/>
            <w:u w:val="none"/>
          </w:rPr>
          <w:t>. https://doi.org/</w:t>
        </w:r>
      </w:hyperlink>
      <w:hyperlink r:id="rId200">
        <w:r>
          <w:rPr>
            <w:rFonts w:eastAsia="Times New Roman" w:cs="Times New Roman" w:ascii="Times New Roman" w:hAnsi="Times New Roman"/>
            <w:b w:val="false"/>
            <w:i w:val="false"/>
            <w:color w:val="000000"/>
            <w:sz w:val="22"/>
            <w:szCs w:val="22"/>
            <w:u w:val="none"/>
          </w:rPr>
          <w:t>10.1038/30918</w:t>
        </w:r>
      </w:hyperlink>
      <w:hyperlink r:id="rId201">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202">
        <w:r>
          <w:rPr>
            <w:rFonts w:eastAsia="Times New Roman" w:cs="Times New Roman" w:ascii="Times New Roman" w:hAnsi="Times New Roman"/>
            <w:b w:val="false"/>
            <w:i w:val="false"/>
            <w:color w:val="000000"/>
            <w:sz w:val="22"/>
            <w:szCs w:val="22"/>
            <w:u w:val="none"/>
          </w:rPr>
          <w:t>———</w:t>
        </w:r>
        <w:r>
          <w:rPr>
            <w:rFonts w:eastAsia="Times New Roman" w:cs="Times New Roman" w:ascii="Times New Roman" w:hAnsi="Times New Roman"/>
            <w:b w:val="false"/>
            <w:i w:val="false"/>
            <w:color w:val="000000"/>
            <w:sz w:val="22"/>
            <w:szCs w:val="22"/>
            <w:u w:val="none"/>
          </w:rPr>
          <w:t xml:space="preserve">. 2011. “Collective Dynamics of ‘Small-World’ Networks.” </w:t>
        </w:r>
      </w:hyperlink>
      <w:hyperlink r:id="rId203">
        <w:r>
          <w:rPr>
            <w:rFonts w:eastAsia="Times New Roman" w:cs="Times New Roman" w:ascii="Times New Roman" w:hAnsi="Times New Roman"/>
            <w:b w:val="false"/>
            <w:i/>
            <w:color w:val="000000"/>
            <w:sz w:val="22"/>
            <w:szCs w:val="22"/>
            <w:u w:val="none"/>
          </w:rPr>
          <w:t>The Structure and Dynamics of Networks</w:t>
        </w:r>
      </w:hyperlink>
      <w:hyperlink r:id="rId204">
        <w:r>
          <w:rPr>
            <w:rFonts w:eastAsia="Times New Roman" w:cs="Times New Roman" w:ascii="Times New Roman" w:hAnsi="Times New Roman"/>
            <w:b w:val="false"/>
            <w:i w:val="false"/>
            <w:color w:val="000000"/>
            <w:sz w:val="22"/>
            <w:szCs w:val="22"/>
            <w:u w:val="none"/>
          </w:rPr>
          <w:t>. https://doi.org/</w:t>
        </w:r>
      </w:hyperlink>
      <w:hyperlink r:id="rId205">
        <w:r>
          <w:rPr>
            <w:rFonts w:eastAsia="Times New Roman" w:cs="Times New Roman" w:ascii="Times New Roman" w:hAnsi="Times New Roman"/>
            <w:b w:val="false"/>
            <w:i w:val="false"/>
            <w:color w:val="000000"/>
            <w:sz w:val="22"/>
            <w:szCs w:val="22"/>
            <w:u w:val="none"/>
          </w:rPr>
          <w:t>10.1515/9781400841356.301</w:t>
        </w:r>
      </w:hyperlink>
      <w:hyperlink r:id="rId206">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207">
        <w:r>
          <w:rPr>
            <w:rFonts w:eastAsia="Times New Roman" w:cs="Times New Roman" w:ascii="Times New Roman" w:hAnsi="Times New Roman"/>
            <w:b w:val="false"/>
            <w:i w:val="false"/>
            <w:color w:val="000000"/>
            <w:sz w:val="22"/>
            <w:szCs w:val="22"/>
            <w:u w:val="none"/>
          </w:rPr>
          <w:t xml:space="preserve">Young, William Chad, Adrian E. Raftery, and Ka Yee Yeung. 2014. “Fast Bayesian Inference for Gene Regulatory Networks Using ScanBMA.” </w:t>
        </w:r>
      </w:hyperlink>
      <w:hyperlink r:id="rId208">
        <w:r>
          <w:rPr>
            <w:rFonts w:eastAsia="Times New Roman" w:cs="Times New Roman" w:ascii="Times New Roman" w:hAnsi="Times New Roman"/>
            <w:b w:val="false"/>
            <w:i/>
            <w:color w:val="000000"/>
            <w:sz w:val="22"/>
            <w:szCs w:val="22"/>
            <w:u w:val="none"/>
          </w:rPr>
          <w:t>BMC Systems Biology</w:t>
        </w:r>
      </w:hyperlink>
      <w:hyperlink r:id="rId209">
        <w:r>
          <w:rPr>
            <w:rFonts w:eastAsia="Times New Roman" w:cs="Times New Roman" w:ascii="Times New Roman" w:hAnsi="Times New Roman"/>
            <w:b w:val="false"/>
            <w:i w:val="false"/>
            <w:color w:val="000000"/>
            <w:sz w:val="22"/>
            <w:szCs w:val="22"/>
            <w:u w:val="none"/>
          </w:rPr>
          <w:t xml:space="preserve"> 8 (April): 47.</w:t>
        </w:r>
      </w:hyperlink>
    </w:p>
    <w:p>
      <w:pPr>
        <w:pStyle w:val="Normal1"/>
        <w:keepNext w:val="false"/>
        <w:keepLines w:val="false"/>
        <w:pageBreakBefore w:val="false"/>
        <w:widowControl w:val="false"/>
        <w:pBdr/>
        <w:shd w:val="clear" w:fill="auto"/>
        <w:spacing w:lineRule="auto" w:line="240" w:before="0" w:after="0"/>
        <w:ind w:left="440" w:right="0" w:hanging="440"/>
        <w:jc w:val="left"/>
        <w:rPr>
          <w:rFonts w:ascii="Times New Roman" w:hAnsi="Times New Roman" w:eastAsia="Times New Roman" w:cs="Times New Roman"/>
          <w:b w:val="false"/>
          <w:b w:val="false"/>
          <w:i w:val="false"/>
          <w:i w:val="false"/>
          <w:color w:val="000000"/>
          <w:sz w:val="22"/>
          <w:szCs w:val="22"/>
        </w:rPr>
      </w:pPr>
      <w:hyperlink r:id="rId210">
        <w:r>
          <w:rPr>
            <w:rFonts w:eastAsia="Times New Roman" w:cs="Times New Roman" w:ascii="Times New Roman" w:hAnsi="Times New Roman"/>
            <w:b w:val="false"/>
            <w:i w:val="false"/>
            <w:color w:val="000000"/>
            <w:sz w:val="22"/>
            <w:szCs w:val="22"/>
            <w:u w:val="none"/>
          </w:rPr>
          <w:t xml:space="preserve">Zavlanos, Michael M., A. Agung Julius, Stephen P. Boyd, and George J. Pappas. 2011. “Inferring Stable Genetic Networks from Steady-State Data.” </w:t>
        </w:r>
      </w:hyperlink>
      <w:hyperlink r:id="rId211">
        <w:r>
          <w:rPr>
            <w:rFonts w:eastAsia="Times New Roman" w:cs="Times New Roman" w:ascii="Times New Roman" w:hAnsi="Times New Roman"/>
            <w:b w:val="false"/>
            <w:i/>
            <w:color w:val="000000"/>
            <w:sz w:val="22"/>
            <w:szCs w:val="22"/>
            <w:u w:val="none"/>
          </w:rPr>
          <w:t>Automatica</w:t>
        </w:r>
      </w:hyperlink>
      <w:hyperlink r:id="rId212">
        <w:r>
          <w:rPr>
            <w:rFonts w:eastAsia="Times New Roman" w:cs="Times New Roman" w:ascii="Times New Roman" w:hAnsi="Times New Roman"/>
            <w:b w:val="false"/>
            <w:i w:val="false"/>
            <w:color w:val="000000"/>
            <w:sz w:val="22"/>
            <w:szCs w:val="22"/>
            <w:u w:val="none"/>
          </w:rPr>
          <w:t>. https://doi.org/</w:t>
        </w:r>
      </w:hyperlink>
      <w:hyperlink r:id="rId213">
        <w:r>
          <w:rPr>
            <w:rFonts w:eastAsia="Times New Roman" w:cs="Times New Roman" w:ascii="Times New Roman" w:hAnsi="Times New Roman"/>
            <w:b w:val="false"/>
            <w:i w:val="false"/>
            <w:color w:val="000000"/>
            <w:sz w:val="22"/>
            <w:szCs w:val="22"/>
            <w:u w:val="none"/>
          </w:rPr>
          <w:t>10.1016/j.automatica.2011.02.006</w:t>
        </w:r>
      </w:hyperlink>
      <w:hyperlink r:id="rId214">
        <w:r>
          <w:rPr>
            <w:rFonts w:eastAsia="Times New Roman" w:cs="Times New Roman" w:ascii="Times New Roman" w:hAnsi="Times New Roman"/>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440" w:right="0" w:hanging="440"/>
        <w:jc w:val="left"/>
        <w:rPr>
          <w:rFonts w:ascii="Times New Roman" w:hAnsi="Times New Roman" w:eastAsia="Times New Roman" w:cs="Times New Roman"/>
          <w:b w:val="false"/>
          <w:b w:val="false"/>
          <w:i w:val="false"/>
          <w:i w:val="false"/>
          <w:color w:val="000000"/>
          <w:sz w:val="22"/>
          <w:szCs w:val="22"/>
        </w:rPr>
      </w:pPr>
      <w:hyperlink r:id="rId215">
        <w:r>
          <w:rPr>
            <w:rFonts w:eastAsia="Times New Roman" w:cs="Times New Roman" w:ascii="Times New Roman" w:hAnsi="Times New Roman"/>
            <w:b w:val="false"/>
            <w:i w:val="false"/>
            <w:color w:val="000000"/>
            <w:sz w:val="22"/>
            <w:szCs w:val="22"/>
            <w:u w:val="none"/>
          </w:rPr>
          <w:t xml:space="preserve">Zrimec, Jan, Christoph S. Börlin, Filip Buric, Azam Sheikh Muhammad, Rhongzen Chen, Verena Siewers, Vilhelm Verendel, Jens Nielsen, Mats Töpel, and Aleksej Zelezniak. 2020. “Deep Learning Suggests That Gene Expression Is Encoded in All Parts of a Co-Evolving Interacting Gene Regulatory Structure.” </w:t>
        </w:r>
      </w:hyperlink>
      <w:hyperlink r:id="rId216">
        <w:r>
          <w:rPr>
            <w:rFonts w:eastAsia="Times New Roman" w:cs="Times New Roman" w:ascii="Times New Roman" w:hAnsi="Times New Roman"/>
            <w:b w:val="false"/>
            <w:i/>
            <w:color w:val="000000"/>
            <w:sz w:val="22"/>
            <w:szCs w:val="22"/>
            <w:u w:val="none"/>
          </w:rPr>
          <w:t>Nature Communications</w:t>
        </w:r>
      </w:hyperlink>
      <w:hyperlink r:id="rId217">
        <w:r>
          <w:rPr>
            <w:rFonts w:eastAsia="Times New Roman" w:cs="Times New Roman" w:ascii="Times New Roman" w:hAnsi="Times New Roman"/>
            <w:b w:val="false"/>
            <w:i w:val="false"/>
            <w:color w:val="000000"/>
            <w:sz w:val="22"/>
            <w:szCs w:val="22"/>
            <w:u w:val="none"/>
          </w:rPr>
          <w:t xml:space="preserve"> 11 (1): 6141.</w:t>
        </w:r>
      </w:hyperlink>
    </w:p>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b/>
          <w:sz w:val="24"/>
          <w:szCs w:val="24"/>
        </w:rPr>
      </w:pPr>
      <w:r>
        <w:rPr/>
      </w:r>
    </w:p>
    <w:p>
      <w:pPr>
        <w:pStyle w:val="Normal"/>
        <w:widowControl w:val="false"/>
        <w:pBdr/>
        <w:shd w:val="clear" w:fill="auto"/>
        <w:spacing w:lineRule="auto" w:line="276" w:before="0" w:after="0"/>
        <w:ind w:left="0" w:right="0" w:hanging="0"/>
        <w:jc w:val="left"/>
        <w:rPr>
          <w:rFonts w:ascii="Times New Roman" w:hAnsi="Times New Roman" w:eastAsia="Times New Roman" w:cs="Times New Roman"/>
          <w:b/>
          <w:b/>
          <w:sz w:val="24"/>
          <w:szCs w:val="24"/>
        </w:rPr>
      </w:pPr>
      <w:bookmarkStart w:id="13" w:name="docs-internal-guid-8b951106-7fff-9b36-ed"/>
      <w:bookmarkEnd w:id="13"/>
      <w:r>
        <w:rPr>
          <w:rFonts w:ascii="Times New Roman" w:hAnsi="Times New Roman"/>
          <w:b/>
          <w:i w:val="false"/>
          <w:caps w:val="false"/>
          <w:smallCaps w:val="false"/>
          <w:strike w:val="false"/>
          <w:dstrike w:val="false"/>
          <w:color w:val="000000"/>
          <w:sz w:val="22"/>
          <w:u w:val="none"/>
          <w:effect w:val="none"/>
        </w:rPr>
        <w:t>Table 1. Transcriptional interaction graph properties</w:t>
      </w:r>
    </w:p>
    <w:p>
      <w:pPr>
        <w:pStyle w:val="Normal1"/>
        <w:widowControl w:val="false"/>
        <w:pBdr/>
        <w:shd w:val="clear" w:fill="auto"/>
        <w:spacing w:lineRule="auto" w:line="276" w:before="0" w:after="0"/>
        <w:ind w:left="0" w:right="0" w:hanging="0"/>
        <w:jc w:val="left"/>
        <w:rPr>
          <w:rFonts w:ascii="Times New Roman" w:hAnsi="Times New Roman" w:eastAsia="Times New Roman" w:cs="Times New Roman"/>
          <w:b/>
          <w:b/>
          <w:sz w:val="24"/>
          <w:szCs w:val="24"/>
        </w:rPr>
      </w:pPr>
      <w:r>
        <w:rPr/>
      </w:r>
    </w:p>
    <w:p>
      <w:pPr>
        <w:pStyle w:val="Normal1"/>
        <w:widowControl w:val="false"/>
        <w:pBdr/>
        <w:shd w:val="clear" w:fill="auto"/>
        <w:spacing w:lineRule="auto" w:line="276" w:before="0" w:after="0"/>
        <w:ind w:left="0" w:right="0" w:hanging="0"/>
        <w:jc w:val="left"/>
        <w:rPr>
          <w:rFonts w:ascii="Times New Roman" w:hAnsi="Times New Roman" w:eastAsia="Times New Roman" w:cs="Times New Roman"/>
          <w:b/>
          <w:b/>
          <w:sz w:val="24"/>
          <w:szCs w:val="24"/>
        </w:rPr>
      </w:pPr>
      <w:r>
        <w:rPr/>
      </w:r>
    </w:p>
    <w:p>
      <w:pPr>
        <w:sectPr>
          <w:footerReference w:type="default" r:id="rId218"/>
          <w:type w:val="nextPage"/>
          <w:pgSz w:w="12240" w:h="15840"/>
          <w:pgMar w:left="1440" w:right="1440" w:header="0" w:top="1440" w:footer="720" w:bottom="1440" w:gutter="0"/>
          <w:lnNumType w:countBy="1" w:restart="continuous" w:distance="288"/>
          <w:pgNumType w:start="1" w:fmt="decimal"/>
          <w:formProt w:val="false"/>
          <w:textDirection w:val="lrTb"/>
          <w:docGrid w:type="default" w:linePitch="100" w:charSpace="4096"/>
        </w:sectPr>
      </w:pPr>
    </w:p>
    <w:tbl>
      <w:tblPr>
        <w:tblW w:w="9360" w:type="dxa"/>
        <w:jc w:val="left"/>
        <w:tblInd w:w="0" w:type="dxa"/>
        <w:tblCellMar>
          <w:top w:w="100" w:type="dxa"/>
          <w:left w:w="100" w:type="dxa"/>
          <w:bottom w:w="100" w:type="dxa"/>
          <w:right w:w="100" w:type="dxa"/>
        </w:tblCellMar>
      </w:tblPr>
      <w:tblGrid>
        <w:gridCol w:w="1439"/>
        <w:gridCol w:w="838"/>
        <w:gridCol w:w="1580"/>
        <w:gridCol w:w="1668"/>
        <w:gridCol w:w="1145"/>
        <w:gridCol w:w="1212"/>
        <w:gridCol w:w="1478"/>
      </w:tblGrid>
      <w:tr>
        <w:trPr/>
        <w:tc>
          <w:tcPr>
            <w:tcW w:w="143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Organism</w:t>
            </w:r>
          </w:p>
        </w:tc>
        <w:tc>
          <w:tcPr>
            <w:tcW w:w="83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 of nodes</w:t>
            </w:r>
          </w:p>
        </w:tc>
        <w:tc>
          <w:tcPr>
            <w:tcW w:w="1580"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 of nodes that participate in FFL-motif</w:t>
            </w:r>
          </w:p>
        </w:tc>
        <w:tc>
          <w:tcPr>
            <w:tcW w:w="166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 of FFL-motifs with shared nodesfrom the largest connected component</w:t>
            </w:r>
          </w:p>
        </w:tc>
        <w:tc>
          <w:tcPr>
            <w:tcW w:w="114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Sparsity</w:t>
            </w:r>
          </w:p>
        </w:tc>
        <w:tc>
          <w:tcPr>
            <w:tcW w:w="121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In-degree</w:t>
            </w:r>
          </w:p>
        </w:tc>
        <w:tc>
          <w:tcPr>
            <w:tcW w:w="147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Out-degree</w:t>
            </w:r>
          </w:p>
        </w:tc>
      </w:tr>
      <w:tr>
        <w:trPr/>
        <w:tc>
          <w:tcPr>
            <w:tcW w:w="143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i/>
                <w:caps w:val="false"/>
                <w:smallCaps w:val="false"/>
                <w:strike w:val="false"/>
                <w:dstrike w:val="false"/>
                <w:color w:val="000000"/>
                <w:sz w:val="22"/>
                <w:u w:val="none"/>
                <w:effect w:val="none"/>
              </w:rPr>
            </w:pPr>
            <w:r>
              <w:rPr>
                <w:rFonts w:ascii="Times New Roman" w:hAnsi="Times New Roman"/>
                <w:b/>
                <w:i/>
                <w:caps w:val="false"/>
                <w:smallCaps w:val="false"/>
                <w:strike w:val="false"/>
                <w:dstrike w:val="false"/>
                <w:color w:val="000000"/>
                <w:sz w:val="22"/>
                <w:u w:val="none"/>
                <w:effect w:val="none"/>
              </w:rPr>
              <w:t>E. coli</w:t>
            </w:r>
          </w:p>
        </w:tc>
        <w:tc>
          <w:tcPr>
            <w:tcW w:w="83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1917</w:t>
            </w:r>
          </w:p>
          <w:p>
            <w:pPr>
              <w:pStyle w:val="TableContents"/>
              <w:rPr/>
            </w:pPr>
            <w:r>
              <w:rPr/>
            </w:r>
          </w:p>
        </w:tc>
        <w:tc>
          <w:tcPr>
            <w:tcW w:w="1580"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37.4</w:t>
            </w:r>
          </w:p>
        </w:tc>
        <w:tc>
          <w:tcPr>
            <w:tcW w:w="166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99.1</w:t>
            </w:r>
          </w:p>
        </w:tc>
        <w:tc>
          <w:tcPr>
            <w:tcW w:w="114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2.328</w:t>
            </w:r>
          </w:p>
        </w:tc>
        <w:tc>
          <w:tcPr>
            <w:tcW w:w="121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1.106</w:t>
            </w:r>
          </w:p>
        </w:tc>
        <w:tc>
          <w:tcPr>
            <w:tcW w:w="147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1.222</w:t>
            </w:r>
          </w:p>
        </w:tc>
      </w:tr>
      <w:tr>
        <w:trPr/>
        <w:tc>
          <w:tcPr>
            <w:tcW w:w="143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i/>
                <w:caps w:val="false"/>
                <w:smallCaps w:val="false"/>
                <w:strike w:val="false"/>
                <w:dstrike w:val="false"/>
                <w:color w:val="000000"/>
                <w:sz w:val="22"/>
                <w:u w:val="none"/>
                <w:effect w:val="none"/>
              </w:rPr>
            </w:pPr>
            <w:r>
              <w:rPr>
                <w:rFonts w:ascii="Times New Roman" w:hAnsi="Times New Roman"/>
                <w:b/>
                <w:i/>
                <w:caps w:val="false"/>
                <w:smallCaps w:val="false"/>
                <w:strike w:val="false"/>
                <w:dstrike w:val="false"/>
                <w:color w:val="000000"/>
                <w:sz w:val="22"/>
                <w:u w:val="none"/>
                <w:effect w:val="none"/>
              </w:rPr>
              <w:t>S. cerevisiae</w:t>
            </w:r>
          </w:p>
        </w:tc>
        <w:tc>
          <w:tcPr>
            <w:tcW w:w="83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4441</w:t>
            </w:r>
          </w:p>
        </w:tc>
        <w:tc>
          <w:tcPr>
            <w:tcW w:w="1580"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27.0</w:t>
            </w:r>
          </w:p>
        </w:tc>
        <w:tc>
          <w:tcPr>
            <w:tcW w:w="166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100</w:t>
            </w:r>
          </w:p>
        </w:tc>
        <w:tc>
          <w:tcPr>
            <w:tcW w:w="114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2.899</w:t>
            </w:r>
          </w:p>
        </w:tc>
        <w:tc>
          <w:tcPr>
            <w:tcW w:w="121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1.421</w:t>
            </w:r>
          </w:p>
        </w:tc>
        <w:tc>
          <w:tcPr>
            <w:tcW w:w="147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1.477</w:t>
            </w:r>
          </w:p>
        </w:tc>
      </w:tr>
      <w:tr>
        <w:trPr/>
        <w:tc>
          <w:tcPr>
            <w:tcW w:w="143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i/>
                <w:caps w:val="false"/>
                <w:smallCaps w:val="false"/>
                <w:strike w:val="false"/>
                <w:dstrike w:val="false"/>
                <w:color w:val="000000"/>
                <w:sz w:val="22"/>
                <w:u w:val="none"/>
                <w:effect w:val="none"/>
              </w:rPr>
            </w:pPr>
            <w:r>
              <w:rPr>
                <w:rFonts w:ascii="Times New Roman" w:hAnsi="Times New Roman"/>
                <w:b/>
                <w:i/>
                <w:caps w:val="false"/>
                <w:smallCaps w:val="false"/>
                <w:strike w:val="false"/>
                <w:dstrike w:val="false"/>
                <w:color w:val="000000"/>
                <w:sz w:val="22"/>
                <w:u w:val="none"/>
                <w:effect w:val="none"/>
              </w:rPr>
              <w:t>M. musculus</w:t>
            </w:r>
          </w:p>
        </w:tc>
        <w:tc>
          <w:tcPr>
            <w:tcW w:w="83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2862</w:t>
            </w:r>
          </w:p>
        </w:tc>
        <w:tc>
          <w:tcPr>
            <w:tcW w:w="1580"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31.5</w:t>
            </w:r>
          </w:p>
        </w:tc>
        <w:tc>
          <w:tcPr>
            <w:tcW w:w="166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99.7</w:t>
            </w:r>
          </w:p>
        </w:tc>
        <w:tc>
          <w:tcPr>
            <w:tcW w:w="114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2.643</w:t>
            </w:r>
          </w:p>
        </w:tc>
        <w:tc>
          <w:tcPr>
            <w:tcW w:w="121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1.274</w:t>
            </w:r>
          </w:p>
        </w:tc>
        <w:tc>
          <w:tcPr>
            <w:tcW w:w="147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1.369</w:t>
            </w:r>
          </w:p>
        </w:tc>
      </w:tr>
      <w:tr>
        <w:trPr/>
        <w:tc>
          <w:tcPr>
            <w:tcW w:w="1439"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i/>
                <w:caps w:val="false"/>
                <w:smallCaps w:val="false"/>
                <w:strike w:val="false"/>
                <w:dstrike w:val="false"/>
                <w:color w:val="000000"/>
                <w:sz w:val="22"/>
                <w:u w:val="none"/>
                <w:effect w:val="none"/>
              </w:rPr>
            </w:pPr>
            <w:r>
              <w:rPr>
                <w:rFonts w:ascii="Times New Roman" w:hAnsi="Times New Roman"/>
                <w:b/>
                <w:i/>
                <w:caps w:val="false"/>
                <w:smallCaps w:val="false"/>
                <w:strike w:val="false"/>
                <w:dstrike w:val="false"/>
                <w:color w:val="000000"/>
                <w:sz w:val="22"/>
                <w:u w:val="none"/>
                <w:effect w:val="none"/>
              </w:rPr>
              <w:t>H. sapiens</w:t>
            </w:r>
          </w:p>
        </w:tc>
        <w:tc>
          <w:tcPr>
            <w:tcW w:w="83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2456</w:t>
            </w:r>
          </w:p>
        </w:tc>
        <w:tc>
          <w:tcPr>
            <w:tcW w:w="1580"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34.7</w:t>
            </w:r>
          </w:p>
        </w:tc>
        <w:tc>
          <w:tcPr>
            <w:tcW w:w="166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99.9</w:t>
            </w:r>
          </w:p>
        </w:tc>
        <w:tc>
          <w:tcPr>
            <w:tcW w:w="1145"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2.944</w:t>
            </w:r>
          </w:p>
        </w:tc>
        <w:tc>
          <w:tcPr>
            <w:tcW w:w="121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1.364</w:t>
            </w:r>
          </w:p>
        </w:tc>
        <w:tc>
          <w:tcPr>
            <w:tcW w:w="1478"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1.580</w:t>
            </w:r>
          </w:p>
        </w:tc>
      </w:tr>
    </w:tbl>
    <w:p>
      <w:pPr>
        <w:sectPr>
          <w:type w:val="continuous"/>
          <w:pgSz w:w="12240" w:h="15840"/>
          <w:pgMar w:left="1440" w:right="1440" w:header="0" w:top="1440" w:footer="720" w:bottom="1440" w:gutter="0"/>
          <w:lnNumType w:countBy="1" w:restart="continuous" w:distance="288"/>
          <w:formProt w:val="false"/>
          <w:textDirection w:val="lrTb"/>
          <w:docGrid w:type="default" w:linePitch="100" w:charSpace="4096"/>
        </w:sectPr>
      </w:pPr>
    </w:p>
    <w:p>
      <w:pPr>
        <w:pStyle w:val="Normal"/>
        <w:rPr>
          <w:rFonts w:ascii="Times New Roman" w:hAnsi="Times New Roman" w:eastAsia="Times New Roman" w:cs="Times New Roman"/>
          <w:b/>
          <w:b/>
          <w:sz w:val="24"/>
          <w:szCs w:val="24"/>
        </w:rPr>
      </w:pPr>
      <w:r>
        <w:rPr/>
      </w:r>
    </w:p>
    <w:p>
      <w:pPr>
        <w:pStyle w:val="Normal1"/>
        <w:widowControl w:val="false"/>
        <w:pBdr/>
        <w:shd w:val="clear" w:fill="auto"/>
        <w:spacing w:lineRule="auto" w:line="276" w:before="0" w:after="0"/>
        <w:ind w:left="0" w:right="0" w:hanging="0"/>
        <w:jc w:val="left"/>
        <w:rPr>
          <w:rFonts w:ascii="Times New Roman" w:hAnsi="Times New Roman" w:eastAsia="Times New Roman" w:cs="Times New Roman"/>
          <w:b/>
          <w:b/>
          <w:sz w:val="24"/>
          <w:szCs w:val="24"/>
        </w:rPr>
      </w:pPr>
      <w:r>
        <w:rPr/>
      </w:r>
    </w:p>
    <w:p>
      <w:pPr>
        <w:pStyle w:val="Normal"/>
        <w:widowControl w:val="false"/>
        <w:pBdr/>
        <w:shd w:val="clear" w:fill="auto"/>
        <w:spacing w:lineRule="auto" w:line="276" w:before="0" w:after="0"/>
        <w:ind w:left="0" w:right="0" w:hanging="0"/>
        <w:jc w:val="left"/>
        <w:rPr>
          <w:rFonts w:ascii="Times new roman" w:hAnsi="Times new roman"/>
          <w:sz w:val="22"/>
          <w:szCs w:val="22"/>
        </w:rPr>
      </w:pPr>
      <w:bookmarkStart w:id="14" w:name="docs-internal-guid-40ae2f44-7fff-60cf-3c"/>
      <w:bookmarkEnd w:id="14"/>
      <w:r>
        <w:rPr>
          <w:rFonts w:ascii="Times new roman" w:hAnsi="Times new roman"/>
          <w:b/>
          <w:i w:val="false"/>
          <w:caps w:val="false"/>
          <w:smallCaps w:val="false"/>
          <w:strike w:val="false"/>
          <w:dstrike w:val="false"/>
          <w:color w:val="000000"/>
          <w:sz w:val="22"/>
          <w:szCs w:val="22"/>
          <w:u w:val="none"/>
          <w:effect w:val="none"/>
        </w:rPr>
        <w:t>Figure 1. Motif collection</w:t>
      </w:r>
      <w:r>
        <w:rPr>
          <w:rFonts w:ascii="Times new roman" w:hAnsi="Times new roman"/>
          <w:b w:val="false"/>
          <w:i w:val="false"/>
          <w:caps w:val="false"/>
          <w:smallCaps w:val="false"/>
          <w:strike w:val="false"/>
          <w:dstrike w:val="false"/>
          <w:color w:val="000000"/>
          <w:sz w:val="22"/>
          <w:szCs w:val="22"/>
          <w:u w:val="none"/>
          <w:effect w:val="none"/>
        </w:rPr>
        <w:t>. The five possible three-node motifs with 2 or 3 unidirectional links.</w:t>
      </w:r>
    </w:p>
    <w:p>
      <w:pPr>
        <w:pStyle w:val="Normal1"/>
        <w:widowControl w:val="false"/>
        <w:pBdr/>
        <w:shd w:val="clear" w:fill="auto"/>
        <w:spacing w:lineRule="auto" w:line="276" w:before="0" w:after="0"/>
        <w:ind w:left="0" w:right="0" w:hanging="0"/>
        <w:jc w:val="left"/>
        <w:rPr>
          <w:rFonts w:ascii="Times new roman" w:hAnsi="Times new roman"/>
          <w:sz w:val="22"/>
          <w:szCs w:val="22"/>
        </w:rPr>
      </w:pPr>
      <w:r>
        <w:rPr>
          <w:rFonts w:ascii="Times new roman" w:hAnsi="Times new roman"/>
          <w:sz w:val="22"/>
          <w:szCs w:val="22"/>
        </w:rPr>
      </w:r>
    </w:p>
    <w:p>
      <w:pPr>
        <w:pStyle w:val="Normal"/>
        <w:widowControl w:val="false"/>
        <w:pBdr/>
        <w:shd w:val="clear" w:fill="auto"/>
        <w:spacing w:lineRule="auto" w:line="276" w:before="0" w:after="0"/>
        <w:ind w:left="0" w:right="0" w:hanging="0"/>
        <w:jc w:val="left"/>
        <w:rPr>
          <w:rFonts w:ascii="Times new roman" w:hAnsi="Times new roman"/>
          <w:sz w:val="22"/>
          <w:szCs w:val="22"/>
        </w:rPr>
      </w:pPr>
      <w:bookmarkStart w:id="15" w:name="docs-internal-guid-3922562a-7fff-aeee-e8"/>
      <w:bookmarkEnd w:id="15"/>
      <w:r>
        <w:rPr>
          <w:rFonts w:ascii="Times new roman" w:hAnsi="Times new roman"/>
          <w:b/>
          <w:i w:val="false"/>
          <w:caps w:val="false"/>
          <w:smallCaps w:val="false"/>
          <w:strike w:val="false"/>
          <w:dstrike w:val="false"/>
          <w:color w:val="000000"/>
          <w:sz w:val="22"/>
          <w:szCs w:val="22"/>
          <w:u w:val="none"/>
          <w:effect w:val="none"/>
        </w:rPr>
        <w:t>Figure 2</w:t>
      </w:r>
      <w:r>
        <w:rPr>
          <w:rFonts w:ascii="Times new roman" w:hAnsi="Times new roman"/>
          <w:b w:val="false"/>
          <w:i w:val="false"/>
          <w:caps w:val="false"/>
          <w:smallCaps w:val="false"/>
          <w:strike w:val="false"/>
          <w:dstrike w:val="false"/>
          <w:color w:val="000000"/>
          <w:sz w:val="22"/>
          <w:szCs w:val="22"/>
          <w:u w:val="none"/>
          <w:effect w:val="none"/>
        </w:rPr>
        <w:t xml:space="preserve">. </w:t>
      </w:r>
      <w:r>
        <w:rPr>
          <w:rFonts w:ascii="Times new roman" w:hAnsi="Times new roman"/>
          <w:b/>
          <w:i w:val="false"/>
          <w:caps w:val="false"/>
          <w:smallCaps w:val="false"/>
          <w:strike w:val="false"/>
          <w:dstrike w:val="false"/>
          <w:color w:val="000000"/>
          <w:sz w:val="22"/>
          <w:szCs w:val="22"/>
          <w:u w:val="none"/>
          <w:effect w:val="none"/>
        </w:rPr>
        <w:t xml:space="preserve">Node participation in FFL motif. </w:t>
      </w:r>
      <w:r>
        <w:rPr>
          <w:rFonts w:ascii="Times new roman" w:hAnsi="Times new roman"/>
          <w:b w:val="false"/>
          <w:i w:val="false"/>
          <w:caps w:val="false"/>
          <w:smallCaps w:val="false"/>
          <w:strike w:val="false"/>
          <w:dstrike w:val="false"/>
          <w:color w:val="000000"/>
          <w:sz w:val="22"/>
          <w:szCs w:val="22"/>
          <w:u w:val="none"/>
          <w:effect w:val="none"/>
        </w:rPr>
        <w:t xml:space="preserve">An example of 3-node motif counts given on an FFL motif. Node </w:t>
      </w:r>
      <w:r>
        <w:rPr>
          <w:rFonts w:ascii="Times new roman" w:hAnsi="Times new roman"/>
          <w:b w:val="false"/>
          <w:i/>
          <w:caps w:val="false"/>
          <w:smallCaps w:val="false"/>
          <w:strike w:val="false"/>
          <w:dstrike w:val="false"/>
          <w:color w:val="000000"/>
          <w:sz w:val="22"/>
          <w:szCs w:val="22"/>
          <w:u w:val="none"/>
          <w:effect w:val="none"/>
        </w:rPr>
        <w:t xml:space="preserve">a </w:t>
      </w:r>
      <w:r>
        <w:rPr>
          <w:rFonts w:ascii="Times new roman" w:hAnsi="Times new roman"/>
          <w:b w:val="false"/>
          <w:i w:val="false"/>
          <w:caps w:val="false"/>
          <w:smallCaps w:val="false"/>
          <w:strike w:val="false"/>
          <w:dstrike w:val="false"/>
          <w:color w:val="000000"/>
          <w:sz w:val="22"/>
          <w:szCs w:val="22"/>
          <w:u w:val="none"/>
          <w:effect w:val="none"/>
        </w:rPr>
        <w:t>plays different roles in two FFL motifs ({a,b,c} and {d,a,e} respectively).</w:t>
      </w:r>
    </w:p>
    <w:p>
      <w:pPr>
        <w:pStyle w:val="Normal1"/>
        <w:widowControl w:val="false"/>
        <w:pBdr/>
        <w:shd w:val="clear" w:fill="auto"/>
        <w:spacing w:lineRule="auto" w:line="276" w:before="0" w:after="0"/>
        <w:ind w:left="0" w:right="0" w:hanging="0"/>
        <w:jc w:val="left"/>
        <w:rPr>
          <w:rFonts w:ascii="Times new roman" w:hAnsi="Times new roman"/>
          <w:sz w:val="22"/>
          <w:szCs w:val="22"/>
        </w:rPr>
      </w:pPr>
      <w:r>
        <w:rPr>
          <w:rFonts w:ascii="Times new roman" w:hAnsi="Times new roman"/>
          <w:sz w:val="22"/>
          <w:szCs w:val="22"/>
        </w:rPr>
      </w:r>
    </w:p>
    <w:p>
      <w:pPr>
        <w:pStyle w:val="Normal"/>
        <w:widowControl w:val="false"/>
        <w:pBdr/>
        <w:shd w:val="clear" w:fill="auto"/>
        <w:spacing w:lineRule="auto" w:line="276" w:before="0" w:after="0"/>
        <w:ind w:left="0" w:right="0" w:hanging="0"/>
        <w:jc w:val="left"/>
        <w:rPr>
          <w:rFonts w:ascii="Times new roman" w:hAnsi="Times new roman"/>
          <w:sz w:val="22"/>
          <w:szCs w:val="22"/>
        </w:rPr>
      </w:pPr>
      <w:bookmarkStart w:id="16" w:name="docs-internal-guid-3d1b648a-7fff-cdb6-8d"/>
      <w:bookmarkEnd w:id="16"/>
      <w:r>
        <w:rPr>
          <w:rFonts w:ascii="Times new roman" w:hAnsi="Times new roman"/>
          <w:b/>
          <w:i w:val="false"/>
          <w:caps w:val="false"/>
          <w:smallCaps w:val="false"/>
          <w:strike w:val="false"/>
          <w:dstrike w:val="false"/>
          <w:color w:val="000000"/>
          <w:sz w:val="22"/>
          <w:szCs w:val="22"/>
          <w:u w:val="none"/>
          <w:effect w:val="none"/>
        </w:rPr>
        <w:t>Figure 3</w:t>
      </w:r>
      <w:r>
        <w:rPr>
          <w:rFonts w:ascii="Times new roman" w:hAnsi="Times new roman"/>
          <w:b w:val="false"/>
          <w:i w:val="false"/>
          <w:caps w:val="false"/>
          <w:smallCaps w:val="false"/>
          <w:strike w:val="false"/>
          <w:dstrike w:val="false"/>
          <w:color w:val="000000"/>
          <w:sz w:val="22"/>
          <w:szCs w:val="22"/>
          <w:u w:val="none"/>
          <w:effect w:val="none"/>
        </w:rPr>
        <w:t xml:space="preserve">. </w:t>
      </w:r>
      <w:r>
        <w:rPr>
          <w:rFonts w:ascii="Times new roman" w:hAnsi="Times new roman"/>
          <w:b/>
          <w:i w:val="false"/>
          <w:caps w:val="false"/>
          <w:smallCaps w:val="false"/>
          <w:strike w:val="false"/>
          <w:dstrike w:val="false"/>
          <w:color w:val="000000"/>
          <w:sz w:val="22"/>
          <w:szCs w:val="22"/>
          <w:u w:val="none"/>
          <w:effect w:val="none"/>
        </w:rPr>
        <w:t xml:space="preserve">Graphic outline of the FFLatt algorithm. </w:t>
      </w:r>
      <w:r>
        <w:rPr>
          <w:rFonts w:ascii="Times new roman" w:hAnsi="Times new roman"/>
          <w:b w:val="false"/>
          <w:i w:val="false"/>
          <w:caps w:val="false"/>
          <w:smallCaps w:val="false"/>
          <w:strike w:val="false"/>
          <w:dstrike w:val="false"/>
          <w:color w:val="000000"/>
          <w:sz w:val="22"/>
          <w:szCs w:val="22"/>
          <w:u w:val="none"/>
          <w:effect w:val="none"/>
        </w:rPr>
        <w:t>It starts with selecting a seed from the target network, and then iteratively grows the nucleus until the required size is reached. Finally, the sparsity of the network is adjusted according to the sparsity level.</w:t>
      </w:r>
    </w:p>
    <w:p>
      <w:pPr>
        <w:pStyle w:val="Normal1"/>
        <w:widowControl w:val="false"/>
        <w:pBdr/>
        <w:shd w:val="clear" w:fill="auto"/>
        <w:spacing w:lineRule="auto" w:line="276" w:before="0" w:after="0"/>
        <w:ind w:left="0" w:right="0" w:hanging="0"/>
        <w:jc w:val="left"/>
        <w:rPr>
          <w:rFonts w:ascii="Times new roman" w:hAnsi="Times new roman"/>
          <w:sz w:val="22"/>
          <w:szCs w:val="22"/>
        </w:rPr>
      </w:pPr>
      <w:r>
        <w:rPr>
          <w:rFonts w:ascii="Times new roman" w:hAnsi="Times new roman"/>
          <w:sz w:val="22"/>
          <w:szCs w:val="22"/>
        </w:rPr>
      </w:r>
    </w:p>
    <w:p>
      <w:pPr>
        <w:pStyle w:val="Normal"/>
        <w:widowControl w:val="false"/>
        <w:pBdr/>
        <w:shd w:val="clear" w:fill="auto"/>
        <w:spacing w:lineRule="auto" w:line="276" w:before="0" w:after="0"/>
        <w:ind w:left="0" w:right="0" w:hanging="0"/>
        <w:jc w:val="left"/>
        <w:rPr>
          <w:rFonts w:ascii="Times new roman" w:hAnsi="Times new roman"/>
          <w:b/>
          <w:i w:val="false"/>
          <w:caps w:val="false"/>
          <w:smallCaps w:val="false"/>
          <w:strike w:val="false"/>
          <w:dstrike w:val="false"/>
          <w:color w:val="000000"/>
          <w:sz w:val="22"/>
          <w:szCs w:val="22"/>
          <w:u w:val="none"/>
          <w:effect w:val="none"/>
        </w:rPr>
      </w:pPr>
      <w:bookmarkStart w:id="17" w:name="docs-internal-guid-d2e24743-7fff-eccd-0b"/>
      <w:bookmarkEnd w:id="17"/>
      <w:r>
        <w:rPr>
          <w:rFonts w:ascii="Times new roman" w:hAnsi="Times new roman"/>
          <w:b/>
          <w:i w:val="false"/>
          <w:caps w:val="false"/>
          <w:smallCaps w:val="false"/>
          <w:strike w:val="false"/>
          <w:dstrike w:val="false"/>
          <w:color w:val="000000"/>
          <w:sz w:val="22"/>
          <w:szCs w:val="22"/>
          <w:u w:val="none"/>
          <w:effect w:val="none"/>
        </w:rPr>
        <w:t>Figure 4. Pseudocode description of the FFLatt algorithm.</w:t>
      </w:r>
    </w:p>
    <w:p>
      <w:pPr>
        <w:pStyle w:val="Normal1"/>
        <w:widowControl w:val="false"/>
        <w:pBdr/>
        <w:shd w:val="clear" w:fill="auto"/>
        <w:spacing w:lineRule="auto" w:line="276" w:before="0" w:after="0"/>
        <w:ind w:left="0" w:right="0" w:hanging="0"/>
        <w:jc w:val="left"/>
        <w:rPr>
          <w:rFonts w:ascii="Times new roman" w:hAnsi="Times new roman"/>
          <w:sz w:val="22"/>
          <w:szCs w:val="22"/>
        </w:rPr>
      </w:pPr>
      <w:r>
        <w:rPr>
          <w:rFonts w:ascii="Times new roman" w:hAnsi="Times new roman"/>
          <w:sz w:val="22"/>
          <w:szCs w:val="22"/>
        </w:rPr>
      </w:r>
    </w:p>
    <w:p>
      <w:pPr>
        <w:pStyle w:val="Normal"/>
        <w:widowControl w:val="false"/>
        <w:pBdr/>
        <w:shd w:val="clear" w:fill="auto"/>
        <w:spacing w:lineRule="auto" w:line="276" w:before="0" w:after="0"/>
        <w:ind w:left="0" w:right="0" w:hanging="0"/>
        <w:jc w:val="left"/>
        <w:rPr>
          <w:rFonts w:ascii="Times new roman" w:hAnsi="Times new roman"/>
          <w:sz w:val="22"/>
          <w:szCs w:val="22"/>
        </w:rPr>
      </w:pPr>
      <w:bookmarkStart w:id="18" w:name="docs-internal-guid-e31ed34a-7fff-0c68-d7"/>
      <w:bookmarkEnd w:id="18"/>
      <w:r>
        <w:rPr>
          <w:rFonts w:ascii="Times new roman" w:hAnsi="Times new roman"/>
          <w:b/>
          <w:i w:val="false"/>
          <w:caps w:val="false"/>
          <w:smallCaps w:val="false"/>
          <w:strike w:val="false"/>
          <w:dstrike w:val="false"/>
          <w:color w:val="000000"/>
          <w:sz w:val="22"/>
          <w:szCs w:val="22"/>
          <w:u w:val="none"/>
          <w:effect w:val="none"/>
        </w:rPr>
        <w:t xml:space="preserve">Figure 5. </w:t>
      </w:r>
      <w:r>
        <w:rPr>
          <w:rFonts w:ascii="Times new roman" w:hAnsi="Times new roman"/>
          <w:b/>
          <w:bCs/>
          <w:i w:val="false"/>
          <w:caps w:val="false"/>
          <w:smallCaps w:val="false"/>
          <w:strike w:val="false"/>
          <w:dstrike w:val="false"/>
          <w:color w:val="000000"/>
          <w:sz w:val="22"/>
          <w:szCs w:val="22"/>
          <w:u w:val="none"/>
          <w:effect w:val="none"/>
        </w:rPr>
        <w:t>Attachment rules that create FFL-motif enriched network</w:t>
      </w:r>
      <w:r>
        <w:rPr>
          <w:rFonts w:ascii="Times new roman" w:hAnsi="Times new roman"/>
          <w:b w:val="false"/>
          <w:i w:val="false"/>
          <w:caps w:val="false"/>
          <w:smallCaps w:val="false"/>
          <w:strike w:val="false"/>
          <w:dstrike w:val="false"/>
          <w:color w:val="000000"/>
          <w:sz w:val="22"/>
          <w:szCs w:val="22"/>
          <w:u w:val="none"/>
          <w:effect w:val="none"/>
        </w:rPr>
        <w:t xml:space="preserve">; </w:t>
      </w:r>
      <w:r>
        <w:rPr>
          <w:rFonts w:ascii="Times new roman" w:hAnsi="Times new roman"/>
          <w:b w:val="false"/>
          <w:i/>
          <w:caps w:val="false"/>
          <w:smallCaps w:val="false"/>
          <w:strike w:val="false"/>
          <w:dstrike w:val="false"/>
          <w:color w:val="000000"/>
          <w:sz w:val="22"/>
          <w:szCs w:val="22"/>
          <w:u w:val="none"/>
          <w:effect w:val="none"/>
        </w:rPr>
        <w:t>p1</w:t>
      </w:r>
      <w:r>
        <w:rPr>
          <w:rFonts w:ascii="Times new roman" w:hAnsi="Times new roman"/>
          <w:b w:val="false"/>
          <w:i w:val="false"/>
          <w:caps w:val="false"/>
          <w:smallCaps w:val="false"/>
          <w:strike w:val="false"/>
          <w:dstrike w:val="false"/>
          <w:color w:val="000000"/>
          <w:sz w:val="22"/>
          <w:szCs w:val="22"/>
          <w:u w:val="none"/>
          <w:effect w:val="none"/>
        </w:rPr>
        <w:t xml:space="preserve">, </w:t>
      </w:r>
      <w:r>
        <w:rPr>
          <w:rFonts w:ascii="Times new roman" w:hAnsi="Times new roman"/>
          <w:b w:val="false"/>
          <w:i/>
          <w:caps w:val="false"/>
          <w:smallCaps w:val="false"/>
          <w:strike w:val="false"/>
          <w:dstrike w:val="false"/>
          <w:color w:val="000000"/>
          <w:sz w:val="22"/>
          <w:szCs w:val="22"/>
          <w:u w:val="none"/>
          <w:effect w:val="none"/>
        </w:rPr>
        <w:t>p2</w:t>
      </w:r>
      <w:r>
        <w:rPr>
          <w:rFonts w:ascii="Times new roman" w:hAnsi="Times new roman"/>
          <w:b w:val="false"/>
          <w:i w:val="false"/>
          <w:caps w:val="false"/>
          <w:smallCaps w:val="false"/>
          <w:strike w:val="false"/>
          <w:dstrike w:val="false"/>
          <w:color w:val="000000"/>
          <w:sz w:val="22"/>
          <w:szCs w:val="22"/>
          <w:u w:val="none"/>
          <w:effect w:val="none"/>
        </w:rPr>
        <w:t xml:space="preserve">, </w:t>
      </w:r>
      <w:r>
        <w:rPr>
          <w:rFonts w:ascii="Times new roman" w:hAnsi="Times new roman"/>
          <w:b w:val="false"/>
          <w:i/>
          <w:caps w:val="false"/>
          <w:smallCaps w:val="false"/>
          <w:strike w:val="false"/>
          <w:dstrike w:val="false"/>
          <w:color w:val="000000"/>
          <w:sz w:val="22"/>
          <w:szCs w:val="22"/>
          <w:u w:val="none"/>
          <w:effect w:val="none"/>
        </w:rPr>
        <w:t>p3</w:t>
      </w:r>
      <w:r>
        <w:rPr>
          <w:rFonts w:ascii="Times new roman" w:hAnsi="Times new roman"/>
          <w:b w:val="false"/>
          <w:i w:val="false"/>
          <w:caps w:val="false"/>
          <w:smallCaps w:val="false"/>
          <w:strike w:val="false"/>
          <w:dstrike w:val="false"/>
          <w:color w:val="000000"/>
          <w:sz w:val="22"/>
          <w:szCs w:val="22"/>
          <w:u w:val="none"/>
          <w:effect w:val="none"/>
        </w:rPr>
        <w:t xml:space="preserve">, </w:t>
      </w:r>
      <w:r>
        <w:rPr>
          <w:rFonts w:ascii="Times new roman" w:hAnsi="Times new roman"/>
          <w:b w:val="false"/>
          <w:i/>
          <w:caps w:val="false"/>
          <w:smallCaps w:val="false"/>
          <w:strike w:val="false"/>
          <w:dstrike w:val="false"/>
          <w:color w:val="000000"/>
          <w:sz w:val="22"/>
          <w:szCs w:val="22"/>
          <w:u w:val="none"/>
          <w:effect w:val="none"/>
        </w:rPr>
        <w:t>p4</w:t>
      </w:r>
      <w:r>
        <w:rPr>
          <w:rFonts w:ascii="Times new roman" w:hAnsi="Times new roman"/>
          <w:caps w:val="false"/>
          <w:smallCaps w:val="false"/>
          <w:strike w:val="false"/>
          <w:dstrike w:val="false"/>
          <w:color w:val="000000"/>
          <w:sz w:val="22"/>
          <w:szCs w:val="22"/>
          <w:u w:val="none"/>
          <w:effect w:val="none"/>
        </w:rPr>
        <w:t xml:space="preserve"> </w:t>
      </w:r>
      <w:r>
        <w:rPr>
          <w:rFonts w:ascii="Times new roman" w:hAnsi="Times new roman"/>
          <w:b w:val="false"/>
          <w:i w:val="false"/>
          <w:caps w:val="false"/>
          <w:smallCaps w:val="false"/>
          <w:strike w:val="false"/>
          <w:dstrike w:val="false"/>
          <w:color w:val="000000"/>
          <w:sz w:val="22"/>
          <w:szCs w:val="22"/>
          <w:u w:val="none"/>
          <w:effect w:val="none"/>
        </w:rPr>
        <w:t xml:space="preserve">correspond to probabilities for choosing rule </w:t>
      </w:r>
      <w:r>
        <w:rPr>
          <w:rFonts w:ascii="Times new roman" w:hAnsi="Times new roman"/>
          <w:b w:val="false"/>
          <w:i/>
          <w:caps w:val="false"/>
          <w:smallCaps w:val="false"/>
          <w:strike w:val="false"/>
          <w:dstrike w:val="false"/>
          <w:color w:val="000000"/>
          <w:sz w:val="22"/>
          <w:szCs w:val="22"/>
          <w:u w:val="none"/>
          <w:effect w:val="none"/>
        </w:rPr>
        <w:t>R</w:t>
      </w:r>
      <w:r>
        <w:rPr>
          <w:rFonts w:ascii="Times new roman" w:hAnsi="Times new roman"/>
          <w:caps w:val="false"/>
          <w:smallCaps w:val="false"/>
          <w:strike w:val="false"/>
          <w:dstrike w:val="false"/>
          <w:color w:val="000000"/>
          <w:sz w:val="22"/>
          <w:szCs w:val="22"/>
          <w:u w:val="none"/>
          <w:effect w:val="none"/>
        </w:rPr>
        <w:t xml:space="preserve"> </w:t>
      </w:r>
      <w:r>
        <w:rPr>
          <w:rFonts w:ascii="Times new roman" w:hAnsi="Times new roman"/>
          <w:b w:val="false"/>
          <w:i w:val="false"/>
          <w:caps w:val="false"/>
          <w:smallCaps w:val="false"/>
          <w:strike w:val="false"/>
          <w:dstrike w:val="false"/>
          <w:color w:val="000000"/>
          <w:sz w:val="22"/>
          <w:szCs w:val="22"/>
          <w:u w:val="none"/>
          <w:effect w:val="none"/>
        </w:rPr>
        <w:t>at next iteration while growing network. FFLTTG</w:t>
      </w:r>
      <w:r>
        <w:rPr>
          <w:rFonts w:ascii="Times new roman" w:hAnsi="Times new roman"/>
          <w:caps w:val="false"/>
          <w:smallCaps w:val="false"/>
          <w:strike w:val="false"/>
          <w:dstrike w:val="false"/>
          <w:color w:val="000000"/>
          <w:sz w:val="22"/>
          <w:szCs w:val="22"/>
          <w:u w:val="none"/>
          <w:effect w:val="none"/>
        </w:rPr>
        <w:t xml:space="preserve"> </w:t>
      </w:r>
      <w:r>
        <w:rPr>
          <w:rFonts w:ascii="Times new roman" w:hAnsi="Times new roman"/>
          <w:b w:val="false"/>
          <w:i w:val="false"/>
          <w:caps w:val="false"/>
          <w:smallCaps w:val="false"/>
          <w:strike w:val="false"/>
          <w:dstrike w:val="false"/>
          <w:color w:val="000000"/>
          <w:sz w:val="22"/>
          <w:szCs w:val="22"/>
          <w:u w:val="none"/>
          <w:effect w:val="none"/>
        </w:rPr>
        <w:t>and FFLTTT</w:t>
      </w:r>
      <w:r>
        <w:rPr>
          <w:rFonts w:ascii="Times new roman" w:hAnsi="Times new roman"/>
          <w:caps w:val="false"/>
          <w:smallCaps w:val="false"/>
          <w:strike w:val="false"/>
          <w:dstrike w:val="false"/>
          <w:color w:val="000000"/>
          <w:sz w:val="22"/>
          <w:szCs w:val="22"/>
          <w:u w:val="none"/>
          <w:effect w:val="none"/>
        </w:rPr>
        <w:t xml:space="preserve"> </w:t>
      </w:r>
      <w:r>
        <w:rPr>
          <w:rFonts w:ascii="Times new roman" w:hAnsi="Times new roman"/>
          <w:b w:val="false"/>
          <w:i w:val="false"/>
          <w:caps w:val="false"/>
          <w:smallCaps w:val="false"/>
          <w:strike w:val="false"/>
          <w:dstrike w:val="false"/>
          <w:color w:val="000000"/>
          <w:sz w:val="22"/>
          <w:szCs w:val="22"/>
          <w:u w:val="none"/>
          <w:effect w:val="none"/>
        </w:rPr>
        <w:t xml:space="preserve">correspond to different FFL-motif types, where </w:t>
      </w:r>
      <w:r>
        <w:rPr>
          <w:rFonts w:ascii="Times new roman" w:hAnsi="Times new roman"/>
          <w:b w:val="false"/>
          <w:i/>
          <w:caps w:val="false"/>
          <w:smallCaps w:val="false"/>
          <w:strike w:val="false"/>
          <w:dstrike w:val="false"/>
          <w:color w:val="000000"/>
          <w:sz w:val="22"/>
          <w:szCs w:val="22"/>
          <w:u w:val="none"/>
          <w:effect w:val="none"/>
        </w:rPr>
        <w:t xml:space="preserve">G </w:t>
      </w:r>
      <w:r>
        <w:rPr>
          <w:rFonts w:ascii="Times new roman" w:hAnsi="Times new roman"/>
          <w:b w:val="false"/>
          <w:i w:val="false"/>
          <w:caps w:val="false"/>
          <w:smallCaps w:val="false"/>
          <w:strike w:val="false"/>
          <w:dstrike w:val="false"/>
          <w:color w:val="000000"/>
          <w:sz w:val="22"/>
          <w:szCs w:val="22"/>
          <w:u w:val="none"/>
          <w:effect w:val="none"/>
        </w:rPr>
        <w:t xml:space="preserve">or </w:t>
      </w:r>
      <w:r>
        <w:rPr>
          <w:rFonts w:ascii="Times new roman" w:hAnsi="Times new roman"/>
          <w:b w:val="false"/>
          <w:i/>
          <w:caps w:val="false"/>
          <w:smallCaps w:val="false"/>
          <w:strike w:val="false"/>
          <w:dstrike w:val="false"/>
          <w:color w:val="000000"/>
          <w:sz w:val="22"/>
          <w:szCs w:val="22"/>
          <w:u w:val="none"/>
          <w:effect w:val="none"/>
        </w:rPr>
        <w:t>T</w:t>
      </w:r>
      <w:r>
        <w:rPr>
          <w:rFonts w:ascii="Times new roman" w:hAnsi="Times new roman"/>
          <w:caps w:val="false"/>
          <w:smallCaps w:val="false"/>
          <w:strike w:val="false"/>
          <w:dstrike w:val="false"/>
          <w:color w:val="000000"/>
          <w:sz w:val="22"/>
          <w:szCs w:val="22"/>
          <w:u w:val="none"/>
          <w:effect w:val="none"/>
        </w:rPr>
        <w:t xml:space="preserve"> </w:t>
      </w:r>
      <w:r>
        <w:rPr>
          <w:rFonts w:ascii="Times new roman" w:hAnsi="Times new roman"/>
          <w:b w:val="false"/>
          <w:i w:val="false"/>
          <w:caps w:val="false"/>
          <w:smallCaps w:val="false"/>
          <w:strike w:val="false"/>
          <w:dstrike w:val="false"/>
          <w:color w:val="000000"/>
          <w:sz w:val="22"/>
          <w:szCs w:val="22"/>
          <w:u w:val="none"/>
          <w:effect w:val="none"/>
        </w:rPr>
        <w:t>indicate that node has only incoming or incoming and outgoing edges respectively. The red dotted arrows here show new edges added to the network and the solid blue arrows show edges participating in the FFL motif with the new edges.</w:t>
      </w:r>
    </w:p>
    <w:p>
      <w:pPr>
        <w:pStyle w:val="Normal1"/>
        <w:widowControl w:val="false"/>
        <w:pBdr/>
        <w:shd w:val="clear" w:fill="auto"/>
        <w:spacing w:lineRule="auto" w:line="276" w:before="0" w:after="0"/>
        <w:ind w:left="0" w:right="0" w:hanging="0"/>
        <w:jc w:val="left"/>
        <w:rPr>
          <w:rFonts w:ascii="Times new roman" w:hAnsi="Times new roman"/>
          <w:sz w:val="22"/>
          <w:szCs w:val="22"/>
        </w:rPr>
      </w:pPr>
      <w:r>
        <w:rPr>
          <w:rFonts w:ascii="Times new roman" w:hAnsi="Times new roman"/>
          <w:sz w:val="22"/>
          <w:szCs w:val="22"/>
        </w:rPr>
      </w:r>
    </w:p>
    <w:p>
      <w:pPr>
        <w:pStyle w:val="Normal"/>
        <w:widowControl w:val="false"/>
        <w:pBdr/>
        <w:shd w:val="clear" w:fill="auto"/>
        <w:spacing w:lineRule="auto" w:line="276" w:before="0" w:after="0"/>
        <w:ind w:left="0" w:right="0" w:hanging="0"/>
        <w:jc w:val="left"/>
        <w:rPr>
          <w:rFonts w:ascii="Times new roman" w:hAnsi="Times new roman"/>
          <w:sz w:val="22"/>
          <w:szCs w:val="22"/>
        </w:rPr>
      </w:pPr>
      <w:bookmarkStart w:id="19" w:name="docs-internal-guid-a1e06834-7fff-fc9e-e5"/>
      <w:bookmarkEnd w:id="19"/>
      <w:r>
        <w:rPr>
          <w:rFonts w:ascii="Times new roman" w:hAnsi="Times new roman"/>
          <w:b/>
          <w:i w:val="false"/>
          <w:caps w:val="false"/>
          <w:smallCaps w:val="false"/>
          <w:strike w:val="false"/>
          <w:dstrike w:val="false"/>
          <w:color w:val="000000"/>
          <w:sz w:val="22"/>
          <w:szCs w:val="22"/>
          <w:u w:val="none"/>
          <w:effect w:val="none"/>
        </w:rPr>
        <w:t>Figure 6. Topological properties of simulated networks (</w:t>
      </w:r>
      <w:r>
        <w:rPr>
          <w:rFonts w:ascii="Times new roman" w:hAnsi="Times new roman"/>
          <w:b/>
          <w:i/>
          <w:caps w:val="false"/>
          <w:smallCaps w:val="false"/>
          <w:strike w:val="false"/>
          <w:dstrike w:val="false"/>
          <w:color w:val="000000"/>
          <w:sz w:val="22"/>
          <w:szCs w:val="22"/>
          <w:u w:val="none"/>
          <w:effect w:val="none"/>
        </w:rPr>
        <w:t>E. coli</w:t>
      </w:r>
      <w:r>
        <w:rPr>
          <w:rFonts w:ascii="Times new roman" w:hAnsi="Times new roman"/>
          <w:b/>
          <w:i w:val="false"/>
          <w:caps w:val="false"/>
          <w:smallCaps w:val="false"/>
          <w:strike w:val="false"/>
          <w:dstrike w:val="false"/>
          <w:color w:val="000000"/>
          <w:sz w:val="22"/>
          <w:szCs w:val="22"/>
          <w:u w:val="none"/>
          <w:effect w:val="none"/>
        </w:rPr>
        <w:t xml:space="preserve">). </w:t>
      </w:r>
      <w:r>
        <w:rPr>
          <w:rFonts w:ascii="Times new roman" w:hAnsi="Times new roman"/>
          <w:b w:val="false"/>
          <w:i w:val="false"/>
          <w:caps w:val="false"/>
          <w:smallCaps w:val="false"/>
          <w:strike w:val="false"/>
          <w:dstrike w:val="false"/>
          <w:color w:val="000000"/>
          <w:sz w:val="22"/>
          <w:szCs w:val="22"/>
          <w:u w:val="none"/>
          <w:effect w:val="none"/>
        </w:rPr>
        <w:t>FFL-motif node participation, average sparsity, in- and out-degree distribution in simulated networks. For FLL-motif node participation counts, up to three participations for each node were allowed  (in different roles).</w:t>
      </w:r>
    </w:p>
    <w:p>
      <w:pPr>
        <w:pStyle w:val="Normal1"/>
        <w:widowControl w:val="false"/>
        <w:pBdr/>
        <w:shd w:val="clear" w:fill="auto"/>
        <w:spacing w:lineRule="auto" w:line="276" w:before="0" w:after="0"/>
        <w:ind w:left="0" w:right="0" w:hanging="0"/>
        <w:jc w:val="left"/>
        <w:rPr>
          <w:rFonts w:ascii="Times new roman" w:hAnsi="Times new roman"/>
          <w:sz w:val="22"/>
          <w:szCs w:val="22"/>
        </w:rPr>
      </w:pPr>
      <w:r>
        <w:rPr>
          <w:rFonts w:ascii="Times new roman" w:hAnsi="Times new roman"/>
          <w:sz w:val="22"/>
          <w:szCs w:val="22"/>
        </w:rPr>
      </w:r>
    </w:p>
    <w:p>
      <w:pPr>
        <w:pStyle w:val="Normal"/>
        <w:widowControl w:val="false"/>
        <w:pBdr/>
        <w:shd w:val="clear" w:fill="auto"/>
        <w:spacing w:lineRule="auto" w:line="276" w:before="0" w:after="0"/>
        <w:ind w:left="0" w:right="0" w:hanging="0"/>
        <w:jc w:val="left"/>
        <w:rPr/>
      </w:pPr>
      <w:bookmarkStart w:id="20" w:name="docs-internal-guid-cd9e95fa-7fff-a40f-e2"/>
      <w:bookmarkEnd w:id="20"/>
      <w:r>
        <w:rPr>
          <w:rFonts w:ascii="Times new roman" w:hAnsi="Times new roman"/>
          <w:b/>
          <w:i w:val="false"/>
          <w:caps w:val="false"/>
          <w:smallCaps w:val="false"/>
          <w:strike w:val="false"/>
          <w:dstrike w:val="false"/>
          <w:color w:val="000000"/>
          <w:sz w:val="22"/>
          <w:szCs w:val="22"/>
          <w:u w:val="none"/>
          <w:effect w:val="none"/>
        </w:rPr>
        <w:t>Figure 7. Motif enrichment analysis of 3-gene network motifs in simulated networks (</w:t>
      </w:r>
      <w:r>
        <w:rPr>
          <w:rFonts w:ascii="Times new roman" w:hAnsi="Times new roman"/>
          <w:b/>
          <w:i/>
          <w:caps w:val="false"/>
          <w:smallCaps w:val="false"/>
          <w:strike w:val="false"/>
          <w:dstrike w:val="false"/>
          <w:color w:val="000000"/>
          <w:sz w:val="22"/>
          <w:szCs w:val="22"/>
          <w:u w:val="none"/>
          <w:effect w:val="none"/>
        </w:rPr>
        <w:t>E. coli</w:t>
      </w:r>
      <w:r>
        <w:rPr>
          <w:rFonts w:ascii="Times new roman" w:hAnsi="Times new roman"/>
          <w:b/>
          <w:i w:val="false"/>
          <w:caps w:val="false"/>
          <w:smallCaps w:val="false"/>
          <w:strike w:val="false"/>
          <w:dstrike w:val="false"/>
          <w:color w:val="000000"/>
          <w:sz w:val="22"/>
          <w:szCs w:val="22"/>
          <w:u w:val="none"/>
          <w:effect w:val="none"/>
        </w:rPr>
        <w:t>)</w:t>
      </w:r>
      <w:r>
        <w:rPr>
          <w:rFonts w:ascii="Times new roman" w:hAnsi="Times new roman"/>
          <w:b w:val="false"/>
          <w:i w:val="false"/>
          <w:caps w:val="false"/>
          <w:smallCaps w:val="false"/>
          <w:strike w:val="false"/>
          <w:dstrike w:val="false"/>
          <w:color w:val="000000"/>
          <w:sz w:val="22"/>
          <w:szCs w:val="22"/>
          <w:u w:val="none"/>
          <w:effect w:val="none"/>
        </w:rPr>
        <w:t xml:space="preserve">. For networks generated with GNW, the </w:t>
      </w:r>
      <w:r>
        <w:rPr>
          <w:rFonts w:ascii="Times new roman" w:hAnsi="Times new roman"/>
          <w:b w:val="false"/>
          <w:i/>
          <w:caps w:val="false"/>
          <w:smallCaps w:val="false"/>
          <w:strike w:val="false"/>
          <w:dstrike w:val="false"/>
          <w:color w:val="000000"/>
          <w:sz w:val="22"/>
          <w:szCs w:val="22"/>
          <w:u w:val="none"/>
          <w:effect w:val="none"/>
        </w:rPr>
        <w:t>E. coli</w:t>
      </w:r>
      <w:r>
        <w:rPr>
          <w:rFonts w:ascii="Times new roman" w:hAnsi="Times new roman"/>
          <w:caps w:val="false"/>
          <w:smallCaps w:val="false"/>
          <w:strike w:val="false"/>
          <w:dstrike w:val="false"/>
          <w:color w:val="000000"/>
          <w:sz w:val="22"/>
          <w:szCs w:val="22"/>
          <w:u w:val="none"/>
          <w:effect w:val="none"/>
        </w:rPr>
        <w:t xml:space="preserve"> </w:t>
      </w:r>
      <w:r>
        <w:rPr>
          <w:rFonts w:ascii="Times new roman" w:hAnsi="Times new roman"/>
          <w:b w:val="false"/>
          <w:i w:val="false"/>
          <w:caps w:val="false"/>
          <w:smallCaps w:val="false"/>
          <w:strike w:val="false"/>
          <w:dstrike w:val="false"/>
          <w:color w:val="0E101A"/>
          <w:sz w:val="22"/>
          <w:szCs w:val="22"/>
          <w:u w:val="none"/>
          <w:effect w:val="none"/>
        </w:rPr>
        <w:t xml:space="preserve">RegulonDB </w:t>
      </w:r>
      <w:hyperlink r:id="rId219">
        <w:r>
          <w:rPr>
            <w:rStyle w:val="InternetLink"/>
            <w:rFonts w:ascii="Times new roman" w:hAnsi="Times new roman"/>
            <w:b w:val="false"/>
            <w:i w:val="false"/>
            <w:caps w:val="false"/>
            <w:smallCaps w:val="false"/>
            <w:strike w:val="false"/>
            <w:dstrike w:val="false"/>
            <w:color w:val="000000"/>
            <w:sz w:val="22"/>
            <w:szCs w:val="22"/>
            <w:u w:val="none"/>
            <w:effect w:val="none"/>
          </w:rPr>
          <w:t>(Santos-Zavaleta et al. 2019)</w:t>
        </w:r>
      </w:hyperlink>
      <w:r>
        <w:rPr>
          <w:rFonts w:ascii="Times new roman" w:hAnsi="Times new roman"/>
          <w:caps w:val="false"/>
          <w:smallCaps w:val="false"/>
          <w:strike w:val="false"/>
          <w:dstrike w:val="false"/>
          <w:color w:val="0E101A"/>
          <w:sz w:val="22"/>
          <w:szCs w:val="22"/>
          <w:u w:val="none"/>
          <w:effect w:val="none"/>
        </w:rPr>
        <w:t xml:space="preserve"> </w:t>
      </w:r>
      <w:r>
        <w:rPr>
          <w:rFonts w:ascii="Times new roman" w:hAnsi="Times new roman"/>
          <w:b w:val="false"/>
          <w:i w:val="false"/>
          <w:caps w:val="false"/>
          <w:smallCaps w:val="false"/>
          <w:strike w:val="false"/>
          <w:dstrike w:val="false"/>
          <w:color w:val="0E101A"/>
          <w:sz w:val="22"/>
          <w:szCs w:val="22"/>
          <w:u w:val="none"/>
          <w:effect w:val="none"/>
        </w:rPr>
        <w:t xml:space="preserve">database was used. For networks generated with FFLatt, we used transcriptional interaction graph properties for </w:t>
      </w:r>
      <w:r>
        <w:rPr>
          <w:rFonts w:ascii="Times new roman" w:hAnsi="Times new roman"/>
          <w:b w:val="false"/>
          <w:i/>
          <w:caps w:val="false"/>
          <w:smallCaps w:val="false"/>
          <w:strike w:val="false"/>
          <w:dstrike w:val="false"/>
          <w:color w:val="0E101A"/>
          <w:sz w:val="22"/>
          <w:szCs w:val="22"/>
          <w:u w:val="none"/>
          <w:effect w:val="none"/>
        </w:rPr>
        <w:t>E. coli</w:t>
      </w:r>
      <w:r>
        <w:rPr>
          <w:rFonts w:ascii="Times new roman" w:hAnsi="Times new roman"/>
          <w:caps w:val="false"/>
          <w:smallCaps w:val="false"/>
          <w:strike w:val="false"/>
          <w:dstrike w:val="false"/>
          <w:color w:val="0E101A"/>
          <w:sz w:val="22"/>
          <w:szCs w:val="22"/>
          <w:u w:val="none"/>
          <w:effect w:val="none"/>
        </w:rPr>
        <w:t xml:space="preserve"> </w:t>
      </w:r>
      <w:r>
        <w:rPr>
          <w:rFonts w:ascii="Times new roman" w:hAnsi="Times new roman"/>
          <w:b w:val="false"/>
          <w:i w:val="false"/>
          <w:caps w:val="false"/>
          <w:smallCaps w:val="false"/>
          <w:strike w:val="false"/>
          <w:dstrike w:val="false"/>
          <w:color w:val="0E101A"/>
          <w:sz w:val="22"/>
          <w:szCs w:val="22"/>
          <w:u w:val="none"/>
          <w:effect w:val="none"/>
        </w:rPr>
        <w:t>specified in Table1. RandG is a random assignment of links and DAG is the same with cycles removed. NetworkX GRNs are scale-free.</w:t>
      </w:r>
    </w:p>
    <w:p>
      <w:pPr>
        <w:pStyle w:val="Normal1"/>
        <w:widowControl w:val="false"/>
        <w:pBdr/>
        <w:shd w:val="clear" w:fill="auto"/>
        <w:spacing w:lineRule="auto" w:line="276" w:before="0" w:after="0"/>
        <w:ind w:left="0" w:right="0" w:hanging="0"/>
        <w:jc w:val="left"/>
        <w:rPr>
          <w:rFonts w:ascii="Times new roman" w:hAnsi="Times new roman"/>
          <w:sz w:val="22"/>
          <w:szCs w:val="22"/>
        </w:rPr>
      </w:pPr>
      <w:r>
        <w:rPr>
          <w:rFonts w:ascii="Times new roman" w:hAnsi="Times new roman"/>
          <w:sz w:val="22"/>
          <w:szCs w:val="22"/>
        </w:rPr>
      </w:r>
    </w:p>
    <w:p>
      <w:pPr>
        <w:pStyle w:val="Normal"/>
        <w:widowControl w:val="false"/>
        <w:pBdr/>
        <w:shd w:val="clear" w:fill="auto"/>
        <w:spacing w:lineRule="auto" w:line="276" w:before="0" w:after="0"/>
        <w:ind w:left="0" w:right="0" w:hanging="0"/>
        <w:jc w:val="left"/>
        <w:rPr>
          <w:rFonts w:ascii="Times new roman" w:hAnsi="Times new roman"/>
          <w:sz w:val="22"/>
          <w:szCs w:val="22"/>
        </w:rPr>
      </w:pPr>
      <w:bookmarkStart w:id="21" w:name="docs-internal-guid-c412e1cc-7fff-cb91-33"/>
      <w:bookmarkEnd w:id="21"/>
      <w:r>
        <w:rPr>
          <w:rFonts w:ascii="Times new roman" w:hAnsi="Times new roman"/>
          <w:b/>
          <w:i w:val="false"/>
          <w:caps w:val="false"/>
          <w:smallCaps w:val="false"/>
          <w:strike w:val="false"/>
          <w:dstrike w:val="false"/>
          <w:color w:val="000000"/>
          <w:sz w:val="22"/>
          <w:szCs w:val="22"/>
          <w:u w:val="none"/>
          <w:effect w:val="none"/>
        </w:rPr>
        <w:t>Figure 8. Stability of randomly wired simulated network graphs</w:t>
      </w:r>
      <w:r>
        <w:rPr>
          <w:rFonts w:ascii="Times new roman" w:hAnsi="Times new roman"/>
          <w:b w:val="false"/>
          <w:i w:val="false"/>
          <w:caps w:val="false"/>
          <w:smallCaps w:val="false"/>
          <w:strike w:val="false"/>
          <w:dstrike w:val="false"/>
          <w:color w:val="000000"/>
          <w:sz w:val="22"/>
          <w:szCs w:val="22"/>
          <w:u w:val="none"/>
          <w:effect w:val="none"/>
        </w:rPr>
        <w:t>.</w:t>
      </w:r>
      <w:r>
        <w:rPr>
          <w:rFonts w:ascii="Times new roman" w:hAnsi="Times new roman"/>
          <w:caps w:val="false"/>
          <w:smallCaps w:val="false"/>
          <w:strike w:val="false"/>
          <w:dstrike w:val="false"/>
          <w:color w:val="000000"/>
          <w:sz w:val="22"/>
          <w:szCs w:val="22"/>
          <w:u w:val="none"/>
          <w:effect w:val="none"/>
        </w:rPr>
        <w:t xml:space="preserve"> </w:t>
      </w:r>
      <w:r>
        <w:rPr>
          <w:rFonts w:ascii="Times new roman" w:hAnsi="Times new roman"/>
          <w:b w:val="false"/>
          <w:i/>
          <w:caps w:val="false"/>
          <w:smallCaps w:val="false"/>
          <w:strike w:val="false"/>
          <w:dstrike w:val="false"/>
          <w:color w:val="000000"/>
          <w:sz w:val="22"/>
          <w:szCs w:val="22"/>
          <w:u w:val="none"/>
          <w:effect w:val="none"/>
        </w:rPr>
        <w:t>λ</w:t>
      </w:r>
      <w:r>
        <w:rPr>
          <w:rFonts w:ascii="Times new roman" w:hAnsi="Times new roman"/>
          <w:caps w:val="false"/>
          <w:smallCaps w:val="false"/>
          <w:strike w:val="false"/>
          <w:dstrike w:val="false"/>
          <w:color w:val="000000"/>
          <w:sz w:val="22"/>
          <w:szCs w:val="22"/>
          <w:u w:val="none"/>
          <w:effect w:val="none"/>
        </w:rPr>
        <w:t xml:space="preserve"> </w:t>
      </w:r>
      <w:r>
        <w:rPr>
          <w:rFonts w:ascii="Times new roman" w:hAnsi="Times new roman"/>
          <w:b w:val="false"/>
          <w:i w:val="false"/>
          <w:caps w:val="false"/>
          <w:smallCaps w:val="false"/>
          <w:strike w:val="false"/>
          <w:dstrike w:val="false"/>
          <w:color w:val="000000"/>
          <w:sz w:val="22"/>
          <w:szCs w:val="22"/>
          <w:u w:val="none"/>
          <w:effect w:val="none"/>
        </w:rPr>
        <w:t>is the lowest eigenvalue of the interaction matrix M. Each data point was calculated as the average of ten different repeats of overlaying links chosen randomly with strengths from a standard distribution, with corresponding semi-transparent areas indicating the 95% confidence interval.</w:t>
      </w:r>
    </w:p>
    <w:p>
      <w:pPr>
        <w:pStyle w:val="Normal1"/>
        <w:widowControl w:val="false"/>
        <w:pBdr/>
        <w:shd w:val="clear" w:fill="auto"/>
        <w:spacing w:lineRule="auto" w:line="276" w:before="0" w:after="0"/>
        <w:ind w:left="0" w:right="0" w:hanging="0"/>
        <w:jc w:val="left"/>
        <w:rPr>
          <w:rFonts w:ascii="Times new roman" w:hAnsi="Times new roman"/>
          <w:sz w:val="22"/>
          <w:szCs w:val="22"/>
        </w:rPr>
      </w:pPr>
      <w:r>
        <w:rPr>
          <w:rFonts w:ascii="Times new roman" w:hAnsi="Times new roman"/>
          <w:sz w:val="22"/>
          <w:szCs w:val="22"/>
        </w:rPr>
      </w:r>
    </w:p>
    <w:p>
      <w:pPr>
        <w:pStyle w:val="Normal"/>
        <w:widowControl w:val="false"/>
        <w:pBdr/>
        <w:shd w:val="clear" w:fill="auto"/>
        <w:spacing w:lineRule="auto" w:line="276" w:before="0" w:after="0"/>
        <w:ind w:left="0" w:right="0" w:hanging="0"/>
        <w:jc w:val="left"/>
        <w:rPr/>
      </w:pPr>
      <w:bookmarkStart w:id="22" w:name="docs-internal-guid-d6f520ab-7fff-ed04-54"/>
      <w:bookmarkEnd w:id="22"/>
      <w:r>
        <w:rPr>
          <w:rFonts w:ascii="Times new roman" w:hAnsi="Times new roman"/>
          <w:b/>
          <w:i w:val="false"/>
          <w:caps w:val="false"/>
          <w:smallCaps w:val="false"/>
          <w:strike w:val="false"/>
          <w:dstrike w:val="false"/>
          <w:color w:val="000000"/>
          <w:sz w:val="22"/>
          <w:szCs w:val="22"/>
          <w:u w:val="none"/>
          <w:effect w:val="none"/>
        </w:rPr>
        <w:t>Figure 9. Degree distribution in simulated networks</w:t>
      </w:r>
      <w:r>
        <w:rPr>
          <w:rFonts w:ascii="Times new roman" w:hAnsi="Times new roman"/>
          <w:b w:val="false"/>
          <w:i w:val="false"/>
          <w:caps w:val="false"/>
          <w:smallCaps w:val="false"/>
          <w:strike w:val="false"/>
          <w:dstrike w:val="false"/>
          <w:color w:val="000000"/>
          <w:sz w:val="22"/>
          <w:szCs w:val="22"/>
          <w:u w:val="none"/>
          <w:effect w:val="none"/>
        </w:rPr>
        <w:t>..</w:t>
      </w:r>
    </w:p>
    <w:p>
      <w:pPr>
        <w:pStyle w:val="Normal"/>
        <w:widowControl w:val="false"/>
        <w:pBdr/>
        <w:shd w:val="clear" w:fill="auto"/>
        <w:spacing w:lineRule="auto" w:line="276" w:before="0" w:after="0"/>
        <w:ind w:left="0" w:right="0" w:hanging="0"/>
        <w:jc w:val="left"/>
        <w:rPr>
          <w:rFonts w:ascii="Times new roman" w:hAnsi="Times new roman"/>
          <w:b w:val="false"/>
          <w:i w:val="false"/>
          <w:caps w:val="false"/>
          <w:smallCaps w:val="false"/>
          <w:strike w:val="false"/>
          <w:dstrike w:val="false"/>
          <w:color w:val="000000"/>
          <w:sz w:val="22"/>
          <w:szCs w:val="22"/>
          <w:u w:val="none"/>
          <w:effect w:val="none"/>
        </w:rPr>
      </w:pPr>
      <w:r>
        <w:rPr/>
      </w:r>
    </w:p>
    <w:p>
      <w:pPr>
        <w:pStyle w:val="Normal"/>
        <w:widowControl w:val="false"/>
        <w:pBdr/>
        <w:shd w:val="clear" w:fill="auto"/>
        <w:spacing w:lineRule="auto" w:line="276" w:before="0" w:after="0"/>
        <w:ind w:left="0" w:right="0" w:hanging="0"/>
        <w:jc w:val="left"/>
        <w:rPr>
          <w:rFonts w:ascii="Times new roman" w:hAnsi="Times new roman"/>
          <w:b w:val="false"/>
          <w:i w:val="false"/>
          <w:caps w:val="false"/>
          <w:smallCaps w:val="false"/>
          <w:strike w:val="false"/>
          <w:dstrike w:val="false"/>
          <w:color w:val="000000"/>
          <w:sz w:val="22"/>
          <w:szCs w:val="22"/>
          <w:u w:val="none"/>
          <w:effect w:val="none"/>
        </w:rPr>
      </w:pPr>
      <w:r>
        <w:rPr/>
      </w:r>
    </w:p>
    <w:sectPr>
      <w:footerReference w:type="default" r:id="rId220"/>
      <w:type w:val="continuous"/>
      <w:pgSz w:w="12240" w:h="15840"/>
      <w:pgMar w:left="1440" w:right="1440" w:header="0" w:top="1440" w:footer="720" w:bottom="1440" w:gutter="0"/>
      <w:lnNumType w:countBy="1" w:restart="continuous" w:distance="288"/>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ik Sonnhammer" w:date="2021-11-02T09:10:43Z" w:initials="">
    <w:p>
      <w:r>
        <w:rPr>
          <w:rFonts w:ascii="Liberation Serif" w:hAnsi="Liberation Serif" w:eastAsia="DejaVu Sans" w:cs="DejaVu Sans"/>
          <w:sz w:val="24"/>
          <w:szCs w:val="24"/>
          <w:lang w:val="en-US" w:eastAsia="en-US" w:bidi="en-US"/>
        </w:rPr>
        <w:t>Alternatively "Generation of realistic gene regulatory networks by boosting the FFL motif"</w:t>
      </w:r>
    </w:p>
  </w:comment>
  <w:comment w:id="3" w:author="Erik Zhivkoplias" w:date="2021-11-03T13:51:08Z" w:initials="">
    <w:p>
      <w:r>
        <w:rPr>
          <w:rFonts w:ascii="Liberation Serif" w:hAnsi="Liberation Serif" w:eastAsia="DejaVu Sans" w:cs="DejaVu Sans"/>
          <w:sz w:val="24"/>
          <w:szCs w:val="24"/>
          <w:lang w:val="en-US" w:eastAsia="en-US" w:bidi="en-US"/>
        </w:rPr>
        <w:t>"large" would perhaps still be good to have? As usually network simulation algorithm networks are exemplified on small-scale networks, one hundred nodes or so</w:t>
      </w:r>
    </w:p>
  </w:comment>
  <w:comment w:id="2" w:author="Erik Sonnhammer" w:date="2021-11-03T15:06:24Z" w:initials="">
    <w:p>
      <w:r>
        <w:rPr>
          <w:rFonts w:ascii="Liberation Serif" w:hAnsi="Liberation Serif" w:eastAsia="DejaVu Sans" w:cs="DejaVu Sans"/>
          <w:sz w:val="24"/>
          <w:szCs w:val="24"/>
          <w:lang w:val="en-US" w:eastAsia="en-US" w:bidi="en-US"/>
        </w:rPr>
        <w:t>OK. I just tried to make the title as short as possible.</w:t>
      </w:r>
    </w:p>
  </w:comment>
  <w:comment w:id="1" w:author="Erik Zhivkoplias" w:date="2021-11-03T17:07:16Z" w:initials="">
    <w:p>
      <w:r>
        <w:rPr>
          <w:rFonts w:ascii="Liberation Serif" w:hAnsi="Liberation Serif" w:eastAsia="DejaVu Sans" w:cs="DejaVu Sans"/>
          <w:sz w:val="24"/>
          <w:szCs w:val="24"/>
          <w:lang w:val="en-US" w:eastAsia="en-US" w:bidi="en-US"/>
        </w:rPr>
        <w:t>Also, for Frontiers we need to have a running title (5 words max). "The FFL attachment algorithm for simulating GRNs"?</w:t>
      </w:r>
    </w:p>
  </w:comment>
  <w:comment w:id="5" w:author="Erik Sonnhammer" w:date="2021-10-29T13:32:25Z" w:initials="">
    <w:p>
      <w:r>
        <w:rPr>
          <w:rFonts w:ascii="Liberation Serif" w:hAnsi="Liberation Serif" w:eastAsia="DejaVu Sans" w:cs="DejaVu Sans"/>
          <w:sz w:val="24"/>
          <w:szCs w:val="24"/>
          <w:lang w:val="en-US" w:eastAsia="en-US" w:bidi="en-US"/>
        </w:rPr>
        <w:t>too strong?</w:t>
      </w:r>
    </w:p>
  </w:comment>
  <w:comment w:id="4" w:author="Erik Zhivkoplias" w:date="2021-11-07T17:58:13Z" w:initials="">
    <w:p>
      <w:r>
        <w:rPr>
          <w:rFonts w:ascii="Liberation Serif" w:hAnsi="Liberation Serif" w:eastAsia="DejaVu Sans" w:cs="DejaVu Sans"/>
          <w:sz w:val="24"/>
          <w:szCs w:val="24"/>
          <w:lang w:val="en-US" w:eastAsia="en-US" w:bidi="en-US"/>
        </w:rPr>
        <w:t>"compensated for shortcoming of"?</w:t>
      </w:r>
    </w:p>
  </w:comment>
  <w:comment w:id="6" w:author="Erik Zhivkoplias" w:date="2021-10-29T13:50:47Z" w:initials="">
    <w:p>
      <w:r>
        <w:rPr>
          <w:rFonts w:ascii="Liberation Serif" w:hAnsi="Liberation Serif" w:eastAsia="DejaVu Sans" w:cs="DejaVu Sans"/>
          <w:sz w:val="24"/>
          <w:szCs w:val="24"/>
          <w:lang w:val="en-US" w:eastAsia="en-US" w:bidi="en-US"/>
        </w:rPr>
        <w:t>not solely on gene expression</w:t>
      </w:r>
    </w:p>
  </w:comment>
  <w:comment w:id="9" w:author="Erik Sonnhammer" w:date="2021-11-03T15:15:04Z" w:initials="">
    <w:p>
      <w:r>
        <w:rPr>
          <w:rFonts w:ascii="Liberation Serif" w:hAnsi="Liberation Serif" w:eastAsia="DejaVu Sans" w:cs="DejaVu Sans"/>
          <w:sz w:val="24"/>
          <w:szCs w:val="24"/>
          <w:lang w:val="en-US" w:eastAsia="en-US" w:bidi="en-US"/>
        </w:rPr>
        <w:t>and also  Stochastic Differential Equations (SDEs) right?</w:t>
      </w:r>
    </w:p>
  </w:comment>
  <w:comment w:id="8" w:author="Erik Sonnhammer" w:date="2021-11-03T15:15:39Z" w:initials="">
    <w:p>
      <w:r>
        <w:rPr>
          <w:rFonts w:ascii="Liberation Serif" w:hAnsi="Liberation Serif" w:eastAsia="DejaVu Sans" w:cs="DejaVu Sans"/>
          <w:sz w:val="24"/>
          <w:szCs w:val="24"/>
          <w:lang w:val="en-US" w:eastAsia="en-US" w:bidi="en-US"/>
        </w:rPr>
        <w:t>also define ODE</w:t>
      </w:r>
    </w:p>
  </w:comment>
  <w:comment w:id="7" w:author="Erik Zhivkoplias" w:date="2021-11-07T16:57:48Z" w:initials="">
    <w:p>
      <w:r>
        <w:rPr>
          <w:rFonts w:ascii="Liberation Serif" w:hAnsi="Liberation Serif" w:eastAsia="DejaVu Sans" w:cs="DejaVu Sans"/>
          <w:sz w:val="24"/>
          <w:szCs w:val="24"/>
          <w:lang w:val="en-US" w:eastAsia="en-US" w:bidi="en-US"/>
        </w:rPr>
        <w:t>fixed</w:t>
      </w:r>
    </w:p>
  </w:comment>
  <w:comment w:id="11" w:author="Erik Sonnhammer" w:date="2021-10-27T14:44:08Z" w:initials="">
    <w:p>
      <w:r>
        <w:rPr>
          <w:rFonts w:ascii="Liberation Serif" w:hAnsi="Liberation Serif" w:eastAsia="DejaVu Sans" w:cs="DejaVu Sans"/>
          <w:sz w:val="24"/>
          <w:szCs w:val="24"/>
          <w:lang w:val="en-US" w:eastAsia="en-US" w:bidi="en-US"/>
        </w:rPr>
        <w:t>Could you state why those are not of interest?</w:t>
      </w:r>
    </w:p>
  </w:comment>
  <w:comment w:id="10" w:author="Erik Zhivkoplias" w:date="2021-10-27T15:16:34Z" w:initials="">
    <w:p>
      <w:r>
        <w:rPr>
          <w:rFonts w:ascii="Liberation Serif" w:hAnsi="Liberation Serif" w:eastAsia="DejaVu Sans" w:cs="DejaVu Sans"/>
          <w:sz w:val="24"/>
          <w:szCs w:val="24"/>
          <w:lang w:val="en-US" w:eastAsia="en-US" w:bidi="en-US"/>
        </w:rPr>
        <w:t>not really, except that their occurrence in E.coli network is tiny and so it's unlikely that they could anyhow influence network dynamics. I guess reviewers might want to ask for motifs with reciprocal links but we don't have this data at the moment</w:t>
      </w:r>
    </w:p>
  </w:comment>
  <w:comment w:id="13" w:author="Erik Sonnhammer" w:date="2021-10-29T14:16:49Z" w:initials="">
    <w:p>
      <w:r>
        <w:rPr>
          <w:rFonts w:ascii="Liberation Serif" w:hAnsi="Liberation Serif" w:eastAsia="DejaVu Sans" w:cs="DejaVu Sans"/>
          <w:sz w:val="24"/>
          <w:szCs w:val="24"/>
          <w:lang w:val="en-US" w:eastAsia="en-US" w:bidi="en-US"/>
        </w:rPr>
        <w:t>20?   Why not smaller?</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Would be a cleaner method if it could nucleate itself without user input.</w:t>
      </w:r>
    </w:p>
  </w:comment>
  <w:comment w:id="12" w:author="Erik Zhivkoplias" w:date="2021-11-02T18:41:30Z" w:initials="">
    <w:p>
      <w:r>
        <w:rPr>
          <w:rFonts w:ascii="Liberation Serif" w:hAnsi="Liberation Serif" w:eastAsia="DejaVu Sans" w:cs="DejaVu Sans"/>
          <w:sz w:val="24"/>
          <w:szCs w:val="24"/>
          <w:lang w:val="en-US" w:eastAsia="en-US" w:bidi="en-US"/>
        </w:rPr>
        <w:t>I think I tried with 15 nodes, and then it was much more scale-free than needed. It makes sense to me: if you start with fewer spots to attach a new FFL, you will quickly end up with the situation when all FFLs get to attach to one or two mega hubs in the network. Users don't have to specify core size though, it's hardcoded now.</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What I've been thinking recently is that when it's time to integrate the FFLatt to the GeneSnake framework, we could expand the algorithm so it could also capture the network modularity. But we need to figure out first how we prefer to cluster directed and non-signed networks into modules, and what modular topological properties are important.</w:t>
      </w:r>
    </w:p>
  </w:comment>
  <w:comment w:id="18" w:author="Erik Sonnhammer" w:date="2021-11-02T13:09:35Z" w:initials="">
    <w:p>
      <w:r>
        <w:rPr>
          <w:rFonts w:ascii="Liberation Serif" w:hAnsi="Liberation Serif" w:eastAsia="DejaVu Sans" w:cs="DejaVu Sans"/>
          <w:sz w:val="24"/>
          <w:szCs w:val="24"/>
          <w:lang w:val="en-US" w:eastAsia="en-US" w:bidi="en-US"/>
        </w:rPr>
        <w:t>Since the value of the diagonal elements affect the eigen values which are used for stability, we need to specify for each method how they are set.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For a fair comparison I suppose they should be set the same values for all methods.</w:t>
      </w:r>
    </w:p>
  </w:comment>
  <w:comment w:id="17" w:author="Thomas Hillerton" w:date="2021-11-02T16:01:26Z" w:initials="">
    <w:p>
      <w:r>
        <w:rPr>
          <w:rFonts w:ascii="Liberation Serif" w:hAnsi="Liberation Serif" w:eastAsia="DejaVu Sans" w:cs="DejaVu Sans"/>
          <w:sz w:val="24"/>
          <w:szCs w:val="24"/>
          <w:lang w:val="en-US" w:eastAsia="en-US" w:bidi="en-US"/>
        </w:rPr>
        <w:t>I don't think any of the methods has diagonal links. That is the point of comparing these with the May model. The May model is of course continuously stable as long as the off diagonal elements are less than the diagonal but without diagonal values models with motifs and or power law distribution will still be able to find a steady state.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Correct me if I'm wrong but at least the randG, DAG and networkx model can never have self loops and I hope you removed them in GNW Korvin?</w:t>
      </w:r>
    </w:p>
  </w:comment>
  <w:comment w:id="16" w:author="Erik Zhivkoplias" w:date="2021-11-02T18:21:11Z" w:initials="">
    <w:p>
      <w:r>
        <w:rPr>
          <w:rFonts w:ascii="Liberation Serif" w:hAnsi="Liberation Serif" w:eastAsia="DejaVu Sans" w:cs="DejaVu Sans"/>
          <w:sz w:val="24"/>
          <w:szCs w:val="24"/>
          <w:lang w:val="en-US" w:eastAsia="en-US" w:bidi="en-US"/>
        </w:rPr>
        <w:t>I just calculated trace for all networks, and it's zero, so we don't have self-loops. @erik.sonnhammer@scilifelab.se should I explicitly mention that?</w:t>
      </w:r>
    </w:p>
  </w:comment>
  <w:comment w:id="15" w:author="Erik Sonnhammer" w:date="2021-11-02T20:04:27Z" w:initials="">
    <w:p>
      <w:r>
        <w:rPr>
          <w:rFonts w:ascii="Liberation Serif" w:hAnsi="Liberation Serif" w:eastAsia="DejaVu Sans" w:cs="DejaVu Sans"/>
          <w:sz w:val="24"/>
          <w:szCs w:val="24"/>
          <w:lang w:val="en-US" w:eastAsia="en-US" w:bidi="en-US"/>
        </w:rPr>
        <w:t>Since GNW and sprand do have diagonal elements it must be part of the procedure to remove them and this should be described.  I don't know about NetworkX.</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This is a very central thing since the stability estimate depends strongly on the diagonal elements.</w:t>
      </w:r>
    </w:p>
  </w:comment>
  <w:comment w:id="14" w:author="Erik Zhivkoplias" w:date="2021-11-02T21:21:11Z" w:initials="">
    <w:p>
      <w:r>
        <w:rPr>
          <w:rFonts w:ascii="Liberation Serif" w:hAnsi="Liberation Serif" w:eastAsia="DejaVu Sans" w:cs="DejaVu Sans"/>
          <w:sz w:val="24"/>
          <w:szCs w:val="24"/>
          <w:lang w:val="en-US" w:eastAsia="en-US" w:bidi="en-US"/>
        </w:rPr>
        <w:t>I added that.</w:t>
      </w:r>
    </w:p>
  </w:comment>
  <w:comment w:id="20" w:author="Erik Sonnhammer" w:date="2021-11-02T19:53:12Z" w:initials="">
    <w:p>
      <w:r>
        <w:rPr>
          <w:rFonts w:ascii="Liberation Serif" w:hAnsi="Liberation Serif" w:eastAsia="DejaVu Sans" w:cs="DejaVu Sans"/>
          <w:sz w:val="24"/>
          <w:szCs w:val="24"/>
          <w:lang w:val="en-US" w:eastAsia="en-US" w:bidi="en-US"/>
        </w:rPr>
        <w:t>all details and citations belong to Methods.</w:t>
      </w:r>
    </w:p>
  </w:comment>
  <w:comment w:id="19" w:author="Erik Zhivkoplias" w:date="2021-11-04T16:23:29Z" w:initials="">
    <w:p>
      <w:r>
        <w:rPr>
          <w:rFonts w:ascii="Liberation Serif" w:hAnsi="Liberation Serif" w:eastAsia="DejaVu Sans" w:cs="DejaVu Sans"/>
          <w:sz w:val="24"/>
          <w:szCs w:val="24"/>
          <w:lang w:val="en-US" w:eastAsia="en-US" w:bidi="en-US"/>
        </w:rPr>
        <w:t>all in Methods now</w:t>
      </w:r>
    </w:p>
  </w:comment>
  <w:comment w:id="25" w:author="Erik Sonnhammer" w:date="2021-11-02T13:14:28Z" w:initials="">
    <w:p>
      <w:r>
        <w:rPr>
          <w:rFonts w:ascii="Liberation Serif" w:hAnsi="Liberation Serif" w:eastAsia="DejaVu Sans" w:cs="DejaVu Sans"/>
          <w:sz w:val="24"/>
          <w:szCs w:val="24"/>
          <w:lang w:val="en-US" w:eastAsia="en-US" w:bidi="en-US"/>
        </w:rPr>
        <w:t>Now having read the Guo paper, I don't think we can simply copy their equations identically to our paper, that feels like plagiarism.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Why not just say how it is, that we use the max eigenvalue of the GRN as a proxy for stability, and just refer to their paper as justification?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 don't see the link between max eigenvalue and motif presence - is there one?  The results indicate that there is none.</w:t>
      </w:r>
    </w:p>
  </w:comment>
  <w:comment w:id="22" w:author="Thomas Hillerton" w:date="2021-11-02T16:07:16Z" w:initials="">
    <w:p>
      <w:r>
        <w:rPr>
          <w:rFonts w:ascii="Liberation Serif" w:hAnsi="Liberation Serif" w:eastAsia="DejaVu Sans" w:cs="DejaVu Sans"/>
          <w:sz w:val="24"/>
          <w:szCs w:val="24"/>
          <w:lang w:val="en-US" w:eastAsia="en-US" w:bidi="en-US"/>
        </w:rPr>
        <w:t>I think equations are fine to copy as long as you state that it is defined by, in this case, Guo et al. I have seen that done for many papers at least?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To be on the safe side maybe we can change some of the letters around though? something like g_i == y_i or so. That way it is the same thing but not identical and it should be easy to do</w:t>
      </w:r>
    </w:p>
  </w:comment>
  <w:comment w:id="26" w:author="Erik Sonnhammer" w:date="2021-11-02T19:46:00Z" w:initials="">
    <w:p>
      <w:r>
        <w:rPr>
          <w:rFonts w:ascii="Liberation Serif" w:hAnsi="Liberation Serif" w:eastAsia="DejaVu Sans" w:cs="DejaVu Sans"/>
          <w:sz w:val="24"/>
          <w:szCs w:val="24"/>
          <w:lang w:val="en-US" w:eastAsia="en-US" w:bidi="en-US"/>
        </w:rPr>
        <w:t>But what is the point?  It is better to read this in their paper which has longer explanations and additional equations.</w:t>
      </w:r>
    </w:p>
  </w:comment>
  <w:comment w:id="29" w:author="Erik Zhivkoplias" w:date="2021-11-02T21:33:23Z" w:initials="">
    <w:p>
      <w:r>
        <w:rPr>
          <w:rFonts w:ascii="Liberation Serif" w:hAnsi="Liberation Serif" w:eastAsia="DejaVu Sans" w:cs="DejaVu Sans"/>
          <w:sz w:val="24"/>
          <w:szCs w:val="24"/>
          <w:lang w:val="en-US" w:eastAsia="en-US" w:bidi="en-US"/>
        </w:rPr>
        <w:t>Their paper/model includes four different phases whether RNA polymerases or ribosomes are limiting factor in transcriptional regulation, and we're interested in just one scenario. If we just refer to their general model it could be unclear what exactly we mean by lambda_M. They also use 'M' notation for Jacobian matrix when they model bipartite networks with TFs and non-TFs, and that (sub?)model is different. And in the next chapter, they also explore what happens if M is independent of degradation rates... Would be quite tricky to figure out what exactly we refer to.</w:t>
      </w:r>
    </w:p>
  </w:comment>
  <w:comment w:id="23" w:author="Erik Zhivkoplias" w:date="2021-11-04T15:15:28Z" w:initials="">
    <w:p>
      <w:r>
        <w:rPr>
          <w:rFonts w:ascii="Liberation Serif" w:hAnsi="Liberation Serif" w:eastAsia="DejaVu Sans" w:cs="DejaVu Sans"/>
          <w:sz w:val="24"/>
          <w:szCs w:val="24"/>
          <w:lang w:val="en-US" w:eastAsia="en-US" w:bidi="en-US"/>
        </w:rPr>
        <w:t>@erik.sonnhammer@scilifelab.se I added another paragraph now as we discussed on Wednesday, please have a look</w:t>
      </w:r>
    </w:p>
  </w:comment>
  <w:comment w:id="21" w:author="Erik Sonnhammer" w:date="2021-11-05T08:53:41Z" w:initials="">
    <w:p>
      <w:r>
        <w:rPr>
          <w:rFonts w:ascii="Liberation Serif" w:hAnsi="Liberation Serif" w:eastAsia="DejaVu Sans" w:cs="DejaVu Sans"/>
          <w:sz w:val="24"/>
          <w:szCs w:val="24"/>
          <w:lang w:val="en-US" w:eastAsia="en-US" w:bidi="en-US"/>
        </w:rPr>
        <w:t>As we discussed, I see the point of explaining the details of how we go from an unsigned binary A to a max eigenvalue.  This is still missing imho, it just says "lambda_m was calculated".</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Regarding the plagiarism problem, I think it would be nice to use different (and better) variable names.  I find gamma awkward for elements in A, we usually use a_ij.  Also lambda is odd for an eigenvalue, why not e?</w:t>
      </w:r>
    </w:p>
  </w:comment>
  <w:comment w:id="27" w:author="Erik Zhivkoplias" w:date="2021-11-05T09:31:50Z" w:initials="">
    <w:p>
      <w:r>
        <w:rPr>
          <w:rFonts w:ascii="Liberation Serif" w:hAnsi="Liberation Serif" w:eastAsia="DejaVu Sans" w:cs="DejaVu Sans"/>
          <w:sz w:val="24"/>
          <w:szCs w:val="24"/>
          <w:lang w:val="en-US" w:eastAsia="en-US" w:bidi="en-US"/>
        </w:rPr>
        <w:t>I can change gamma to a_ij but eigenvalues are usually denoted with lambda https://en.wikipedia.org/wiki/Eigenvalues_and_eigenvectors. Regarding the explaining the details, I actually added that we provided generated graphs as A matrix, and then explained what the script does. I don't know why changes weren't highlighted, now it's more clear what has actually changed</w:t>
      </w:r>
    </w:p>
  </w:comment>
  <w:comment w:id="28" w:author="Erik Sonnhammer" w:date="2021-11-05T11:23:08Z" w:initials="">
    <w:p>
      <w:r>
        <w:rPr>
          <w:rFonts w:ascii="Liberation Serif" w:hAnsi="Liberation Serif" w:eastAsia="DejaVu Sans" w:cs="DejaVu Sans"/>
          <w:sz w:val="24"/>
          <w:szCs w:val="24"/>
          <w:lang w:val="en-US" w:eastAsia="en-US" w:bidi="en-US"/>
        </w:rPr>
        <w:t>I see your point but it's just that in all previous GRN papers we used lambda for the variance, so it would be really weird to use it for something else.  We did not have a symbol for eigenvalues though so not sure what is the best other symbol.</w:t>
      </w:r>
    </w:p>
  </w:comment>
  <w:comment w:id="24" w:author="Erik Zhivkoplias" w:date="2021-11-05T11:30:47Z" w:initials="">
    <w:p>
      <w:r>
        <w:rPr>
          <w:rFonts w:ascii="Liberation Serif" w:hAnsi="Liberation Serif" w:eastAsia="DejaVu Sans" w:cs="DejaVu Sans"/>
          <w:sz w:val="24"/>
          <w:szCs w:val="24"/>
          <w:lang w:val="en-US" w:eastAsia="en-US" w:bidi="en-US"/>
        </w:rPr>
        <w:t>Would reviewers look at the previous papers when we submit this one? I sincerely never saw anything but lambda for eigenvalue notation</w:t>
      </w:r>
    </w:p>
  </w:comment>
  <w:comment w:id="30" w:author="Erik Zhivkoplias" w:date="2021-10-29T14:19:08Z" w:initials="">
    <w:p>
      <w:r>
        <w:rPr>
          <w:rFonts w:ascii="Liberation Serif" w:hAnsi="Liberation Serif" w:eastAsia="DejaVu Sans" w:cs="DejaVu Sans"/>
          <w:sz w:val="24"/>
          <w:szCs w:val="24"/>
          <w:lang w:val="en-US" w:eastAsia="en-US" w:bidi="en-US"/>
        </w:rPr>
        <w:t>add g0 definition</w:t>
      </w:r>
    </w:p>
  </w:comment>
  <w:comment w:id="31" w:author="Erik Zhivkoplias" w:date="2021-10-29T14:19:08Z" w:initials="">
    <w:p>
      <w:r>
        <w:rPr>
          <w:rFonts w:ascii="Liberation Serif" w:hAnsi="Liberation Serif" w:eastAsia="DejaVu Sans" w:cs="DejaVu Sans"/>
          <w:sz w:val="24"/>
          <w:szCs w:val="24"/>
          <w:lang w:val="en-US" w:eastAsia="en-US" w:bidi="en-US"/>
        </w:rPr>
        <w:t>add g0 definition</w:t>
      </w:r>
    </w:p>
  </w:comment>
  <w:comment w:id="33" w:author="Erik Sonnhammer" w:date="2021-10-28T07:25:21Z" w:initials="">
    <w:p>
      <w:r>
        <w:rPr>
          <w:rFonts w:ascii="Liberation Serif" w:hAnsi="Liberation Serif" w:eastAsia="DejaVu Sans" w:cs="DejaVu Sans"/>
          <w:sz w:val="24"/>
          <w:szCs w:val="24"/>
          <w:lang w:val="en-US" w:eastAsia="en-US" w:bidi="en-US"/>
        </w:rPr>
        <w:t>interactions = concentrations ...?</w:t>
      </w:r>
    </w:p>
  </w:comment>
  <w:comment w:id="32" w:author="Erik Zhivkoplias" w:date="2021-11-04T15:17:22Z" w:initials="">
    <w:p>
      <w:r>
        <w:rPr>
          <w:rFonts w:ascii="Liberation Serif" w:hAnsi="Liberation Serif" w:eastAsia="DejaVu Sans" w:cs="DejaVu Sans"/>
          <w:sz w:val="24"/>
          <w:szCs w:val="24"/>
          <w:lang w:val="en-US" w:eastAsia="en-US" w:bidi="en-US"/>
        </w:rPr>
        <w:t>just the interaction matrix (mb I should add gene-gene interaction matrix?)</w:t>
      </w:r>
    </w:p>
  </w:comment>
  <w:comment w:id="35" w:author="Erik Sonnhammer" w:date="2021-10-27T17:46:07Z" w:initials="">
    <w:p>
      <w:r>
        <w:rPr>
          <w:rFonts w:ascii="Liberation Serif" w:hAnsi="Liberation Serif" w:eastAsia="DejaVu Sans" w:cs="DejaVu Sans"/>
          <w:sz w:val="24"/>
          <w:szCs w:val="24"/>
          <w:lang w:val="en-US" w:eastAsia="en-US" w:bidi="en-US"/>
        </w:rPr>
        <w:t>Are there multiple real parts?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are there actually imaginary parts normally?</w:t>
      </w:r>
    </w:p>
  </w:comment>
  <w:comment w:id="34" w:author="Erik Zhivkoplias" w:date="2021-10-27T18:59:29Z" w:initials="">
    <w:p>
      <w:r>
        <w:rPr>
          <w:rFonts w:ascii="Liberation Serif" w:hAnsi="Liberation Serif" w:eastAsia="DejaVu Sans" w:cs="DejaVu Sans"/>
          <w:sz w:val="24"/>
          <w:szCs w:val="24"/>
          <w:lang w:val="en-US" w:eastAsia="en-US" w:bidi="en-US"/>
        </w:rPr>
        <w:t>No, only one, but eigenvector consists of multiple eigenvalues, and we take the lowest. You're right, we should delete maximal. Yes,  imaginary parts indicate if the system oscillates around its steady state or not.</w:t>
      </w:r>
    </w:p>
  </w:comment>
  <w:comment w:id="41" w:author="Erik Sonnhammer" w:date="2021-10-28T14:20:26Z" w:initials="">
    <w:p>
      <w:r>
        <w:rPr>
          <w:rFonts w:ascii="Liberation Serif" w:hAnsi="Liberation Serif" w:eastAsia="DejaVu Sans" w:cs="DejaVu Sans"/>
          <w:sz w:val="24"/>
          <w:szCs w:val="24"/>
          <w:lang w:val="en-US" w:eastAsia="en-US" w:bidi="en-US"/>
        </w:rPr>
        <w:t>Wouldn't it be enough to just multiply with a scalar to set the range to be the same?  Seems a lot gentler.</w:t>
      </w:r>
    </w:p>
  </w:comment>
  <w:comment w:id="40" w:author="Erik Zhivkoplias" w:date="2021-10-28T14:50:24Z" w:initials="">
    <w:p>
      <w:r>
        <w:rPr>
          <w:rFonts w:ascii="Liberation Serif" w:hAnsi="Liberation Serif" w:eastAsia="DejaVu Sans" w:cs="DejaVu Sans"/>
          <w:sz w:val="24"/>
          <w:szCs w:val="24"/>
          <w:lang w:val="en-US" w:eastAsia="en-US" w:bidi="en-US"/>
        </w:rPr>
        <w:t>@thomas.hillerton@scilifelab.se should we try running this model with different settings?</w:t>
      </w:r>
    </w:p>
  </w:comment>
  <w:comment w:id="39" w:author="Thomas Hillerton" w:date="2021-10-28T15:02:16Z" w:initials="">
    <w:p>
      <w:r>
        <w:rPr>
          <w:rFonts w:ascii="Liberation Serif" w:hAnsi="Liberation Serif" w:eastAsia="DejaVu Sans" w:cs="DejaVu Sans"/>
          <w:sz w:val="24"/>
          <w:szCs w:val="24"/>
          <w:lang w:val="en-US" w:eastAsia="en-US" w:bidi="en-US"/>
        </w:rPr>
        <w:t>I don't really see what multiplying with a scalar would do here? It would either be the same a random value in a range or become some very strange scaled random value if we do it based on the original weight. What is it we hope to achieve here?</w:t>
      </w:r>
    </w:p>
  </w:comment>
  <w:comment w:id="38" w:author="Erik Zhivkoplias" w:date="2021-10-28T15:02:48Z" w:initials="">
    <w:p>
      <w:r>
        <w:rPr>
          <w:rFonts w:ascii="Liberation Serif" w:hAnsi="Liberation Serif" w:eastAsia="DejaVu Sans" w:cs="DejaVu Sans"/>
          <w:sz w:val="24"/>
          <w:szCs w:val="24"/>
          <w:lang w:val="en-US" w:eastAsia="en-US" w:bidi="en-US"/>
        </w:rPr>
        <w:t>the range is the same for all trials</w:t>
      </w:r>
    </w:p>
  </w:comment>
  <w:comment w:id="37" w:author="Erik Sonnhammer" w:date="2021-10-28T18:20:08Z" w:initials="">
    <w:p>
      <w:r>
        <w:rPr>
          <w:rFonts w:ascii="Liberation Serif" w:hAnsi="Liberation Serif" w:eastAsia="DejaVu Sans" w:cs="DejaVu Sans"/>
          <w:sz w:val="24"/>
          <w:szCs w:val="24"/>
          <w:lang w:val="en-US" w:eastAsia="en-US" w:bidi="en-US"/>
        </w:rPr>
        <w:t>My suggestion was to make the link strength distributions similar without randomly reversing the links which is was the current procedure does.</w:t>
      </w:r>
    </w:p>
  </w:comment>
  <w:comment w:id="36" w:author="Thomas Hillerton" w:date="2021-11-02T16:08:40Z" w:initials="">
    <w:p>
      <w:r>
        <w:rPr>
          <w:rFonts w:ascii="Liberation Serif" w:hAnsi="Liberation Serif" w:eastAsia="DejaVu Sans" w:cs="DejaVu Sans"/>
          <w:sz w:val="24"/>
          <w:szCs w:val="24"/>
          <w:lang w:val="en-US" w:eastAsia="en-US" w:bidi="en-US"/>
        </w:rPr>
        <w:t>Missed this one. The reason we randomly assign sign is that most networks (all except GNW) do not have sign and is purely binary networks as such sign is not known and to make it more similar to a GRN we assign 50/50</w:t>
      </w:r>
    </w:p>
  </w:comment>
  <w:comment w:id="44" w:author="Erik Sonnhammer" w:date="2021-10-27T14:55:53Z" w:initials="">
    <w:p>
      <w:r>
        <w:rPr>
          <w:rFonts w:ascii="Liberation Serif" w:hAnsi="Liberation Serif" w:eastAsia="DejaVu Sans" w:cs="DejaVu Sans"/>
          <w:sz w:val="24"/>
          <w:szCs w:val="24"/>
          <w:lang w:val="en-US" w:eastAsia="en-US" w:bidi="en-US"/>
        </w:rPr>
        <w:t>What fraction of nodes/links is in the LCC for these GRNs (ignoring tiny clusters of say &lt;10 nodes)? If that is also &gt;99% then this is expected.</w:t>
      </w:r>
    </w:p>
  </w:comment>
  <w:comment w:id="43" w:author="Erik Zhivkoplias" w:date="2021-10-27T19:04:42Z" w:initials="">
    <w:p>
      <w:r>
        <w:rPr>
          <w:rFonts w:ascii="Liberation Serif" w:hAnsi="Liberation Serif" w:eastAsia="DejaVu Sans" w:cs="DejaVu Sans"/>
          <w:sz w:val="24"/>
          <w:szCs w:val="24"/>
          <w:lang w:val="en-US" w:eastAsia="en-US" w:bidi="en-US"/>
        </w:rPr>
        <w:t>Hmm I guess it's a trivial sentence as these GRNs don't have any other components but just one. I should check</w:t>
      </w:r>
    </w:p>
  </w:comment>
  <w:comment w:id="42" w:author="Erik Zhivkoplias" w:date="2021-11-04T15:33:33Z" w:initials="">
    <w:p>
      <w:r>
        <w:rPr>
          <w:rFonts w:ascii="Liberation Serif" w:hAnsi="Liberation Serif" w:eastAsia="DejaVu Sans" w:cs="DejaVu Sans"/>
          <w:sz w:val="24"/>
          <w:szCs w:val="24"/>
          <w:lang w:val="en-US" w:eastAsia="en-US" w:bidi="en-US"/>
        </w:rPr>
        <w:t>I just deleted about the largest component, as it's trivial and repetitive</w:t>
      </w:r>
    </w:p>
  </w:comment>
  <w:comment w:id="46" w:author="Erik Sonnhammer" w:date="2021-11-02T19:53:12Z" w:initials="">
    <w:p>
      <w:r>
        <w:rPr>
          <w:rFonts w:ascii="Liberation Serif" w:hAnsi="Liberation Serif" w:eastAsia="DejaVu Sans" w:cs="DejaVu Sans"/>
          <w:sz w:val="24"/>
          <w:szCs w:val="24"/>
          <w:lang w:val="en-US" w:eastAsia="en-US" w:bidi="en-US"/>
        </w:rPr>
        <w:t>all details and citations belong to Methods.</w:t>
      </w:r>
    </w:p>
  </w:comment>
  <w:comment w:id="45" w:author="Erik Zhivkoplias" w:date="2021-11-04T16:23:29Z" w:initials="">
    <w:p>
      <w:r>
        <w:rPr>
          <w:rFonts w:ascii="Liberation Serif" w:hAnsi="Liberation Serif" w:eastAsia="DejaVu Sans" w:cs="DejaVu Sans"/>
          <w:sz w:val="24"/>
          <w:szCs w:val="24"/>
          <w:lang w:val="en-US" w:eastAsia="en-US" w:bidi="en-US"/>
        </w:rPr>
        <w:t>all in Methods now</w:t>
      </w:r>
    </w:p>
  </w:comment>
  <w:comment w:id="49" w:author="Erik Sonnhammer" w:date="2021-11-02T09:38:45Z" w:initials="">
    <w:p>
      <w:r>
        <w:rPr>
          <w:rFonts w:ascii="Liberation Serif" w:hAnsi="Liberation Serif" w:eastAsia="DejaVu Sans" w:cs="DejaVu Sans"/>
          <w:sz w:val="24"/>
          <w:szCs w:val="24"/>
          <w:lang w:val="en-US" w:eastAsia="en-US" w:bidi="en-US"/>
        </w:rPr>
        <w:t>Are you using Paperpile?  I've never seen first names in references before</w:t>
      </w:r>
    </w:p>
  </w:comment>
  <w:comment w:id="48" w:author="Thomas Hillerton" w:date="2021-11-04T13:13:31Z" w:initials="">
    <w:p>
      <w:r>
        <w:rPr>
          <w:rFonts w:ascii="Liberation Serif" w:hAnsi="Liberation Serif" w:eastAsia="DejaVu Sans" w:cs="DejaVu Sans"/>
          <w:sz w:val="24"/>
          <w:szCs w:val="24"/>
          <w:lang w:val="en-US" w:eastAsia="en-US" w:bidi="en-US"/>
        </w:rPr>
        <w:t>His last name is actually May, his name is Robert M. May</w:t>
      </w:r>
    </w:p>
  </w:comment>
  <w:comment w:id="47" w:author="Erik Zhivkoplias" w:date="2021-11-04T17:14:45Z" w:initials="">
    <w:p>
      <w:r>
        <w:rPr>
          <w:rFonts w:ascii="Liberation Serif" w:hAnsi="Liberation Serif" w:eastAsia="DejaVu Sans" w:cs="DejaVu Sans"/>
          <w:sz w:val="24"/>
          <w:szCs w:val="24"/>
          <w:lang w:val="en-US" w:eastAsia="en-US" w:bidi="en-US"/>
        </w:rPr>
        <w:t>I already deleted his first name</w:t>
      </w:r>
    </w:p>
  </w:comment>
  <w:comment w:id="53" w:author="Thomas Hillerton" w:date="2021-10-28T15:06:28Z" w:initials="">
    <w:p>
      <w:r>
        <w:rPr>
          <w:rFonts w:ascii="Liberation Serif" w:hAnsi="Liberation Serif" w:eastAsia="DejaVu Sans" w:cs="DejaVu Sans"/>
          <w:sz w:val="24"/>
          <w:szCs w:val="24"/>
          <w:lang w:val="en-US" w:eastAsia="en-US" w:bidi="en-US"/>
        </w:rPr>
        <w:t>the fact that they are diagonal are somewhat important here though.</w:t>
      </w:r>
    </w:p>
  </w:comment>
  <w:comment w:id="52" w:author="Erik Zhivkoplias" w:date="2021-10-28T15:18:46Z" w:initials="">
    <w:p>
      <w:r>
        <w:rPr>
          <w:rFonts w:ascii="Liberation Serif" w:hAnsi="Liberation Serif" w:eastAsia="DejaVu Sans" w:cs="DejaVu Sans"/>
          <w:sz w:val="24"/>
          <w:szCs w:val="24"/>
          <w:lang w:val="en-US" w:eastAsia="en-US" w:bidi="en-US"/>
        </w:rPr>
        <w:t>It is, yes</w:t>
      </w:r>
    </w:p>
  </w:comment>
  <w:comment w:id="51" w:author="Erik Sonnhammer" w:date="2021-10-28T18:17:47Z" w:initials="">
    <w:p>
      <w:r>
        <w:rPr>
          <w:rFonts w:ascii="Liberation Serif" w:hAnsi="Liberation Serif" w:eastAsia="DejaVu Sans" w:cs="DejaVu Sans"/>
          <w:sz w:val="24"/>
          <w:szCs w:val="24"/>
          <w:lang w:val="en-US" w:eastAsia="en-US" w:bidi="en-US"/>
        </w:rPr>
        <w:t>I thought alpha was something completely different. Anyway, what does "the diagonal self-regulation term" mean?  The sum of the diagonal elements?</w:t>
      </w:r>
    </w:p>
  </w:comment>
  <w:comment w:id="50" w:author="Erik Zhivkoplias" w:date="2021-10-28T18:29:13Z" w:initials="">
    <w:p>
      <w:r>
        <w:rPr>
          <w:rFonts w:ascii="Liberation Serif" w:hAnsi="Liberation Serif" w:eastAsia="DejaVu Sans" w:cs="DejaVu Sans"/>
          <w:sz w:val="24"/>
          <w:szCs w:val="24"/>
          <w:lang w:val="en-US" w:eastAsia="en-US" w:bidi="en-US"/>
        </w:rPr>
        <w:t>Not the sum, it’s the same value for all diagonal elements</w:t>
      </w:r>
    </w:p>
  </w:comment>
  <w:comment w:id="56" w:author="Erik Sonnhammer" w:date="2021-10-26T11:48:29Z" w:initials="">
    <w:p>
      <w:r>
        <w:rPr>
          <w:rFonts w:ascii="Liberation Serif" w:hAnsi="Liberation Serif" w:eastAsia="DejaVu Sans" w:cs="DejaVu Sans"/>
          <w:sz w:val="24"/>
          <w:szCs w:val="24"/>
          <w:lang w:val="en-US" w:eastAsia="en-US" w:bidi="en-US"/>
        </w:rPr>
        <w:t>Please elaborate on what this term means and how it relates to stability.</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Is the idea that C has to diminish to compensate for an increase in n, in order to maintain the same stability?</w:t>
      </w:r>
    </w:p>
  </w:comment>
  <w:comment w:id="55" w:author="Erik Zhivkoplias" w:date="2021-10-27T10:33:28Z" w:initials="">
    <w:p>
      <w:r>
        <w:rPr>
          <w:rFonts w:ascii="Liberation Serif" w:hAnsi="Liberation Serif" w:eastAsia="DejaVu Sans" w:cs="DejaVu Sans"/>
          <w:sz w:val="24"/>
          <w:szCs w:val="24"/>
          <w:lang w:val="en-US" w:eastAsia="en-US" w:bidi="en-US"/>
        </w:rPr>
        <w:t>The idea is stable system (with random topology) cannot be to large (large n), too dense (large C), or with large variance of interactions (large sigma). We apply this paradigm to our networks to see how stability is affected by topology and motif composition. I added a sentence to make it more clear, please look at it again.</w:t>
      </w:r>
    </w:p>
  </w:comment>
  <w:comment w:id="54" w:author="Thomas Hillerton" w:date="2021-10-29T12:55:34Z" w:initials="">
    <w:p>
      <w:r>
        <w:rPr>
          <w:rFonts w:ascii="Liberation Serif" w:hAnsi="Liberation Serif" w:eastAsia="DejaVu Sans" w:cs="DejaVu Sans"/>
          <w:sz w:val="24"/>
          <w:szCs w:val="24"/>
          <w:lang w:val="en-US" w:eastAsia="en-US" w:bidi="en-US"/>
        </w:rPr>
        <w:t>alpha would here be the dampening time, the thing we usually refer to as self loops, where any increase in expression must be followed by a negative response to remove it. For the system to remain stable this effect must always be greater than any other regulatory effect involved here as otherwise the system can not walk back to a default state.</w:t>
      </w:r>
    </w:p>
  </w:comment>
  <w:comment w:id="58" w:author="Erik Sonnhammer" w:date="2021-10-28T14:05:08Z" w:initials="">
    <w:p>
      <w:r>
        <w:rPr>
          <w:rFonts w:ascii="Liberation Serif" w:hAnsi="Liberation Serif" w:eastAsia="DejaVu Sans" w:cs="DejaVu Sans"/>
          <w:sz w:val="24"/>
          <w:szCs w:val="24"/>
          <w:lang w:val="en-US" w:eastAsia="en-US" w:bidi="en-US"/>
        </w:rPr>
        <w:t>Not sure how this fits in. We are not drawing links randomly here I guess.</w:t>
      </w:r>
    </w:p>
  </w:comment>
  <w:comment w:id="57" w:author="Erik Zhivkoplias" w:date="2021-11-04T17:13:36Z" w:initials="">
    <w:p>
      <w:r>
        <w:rPr>
          <w:rFonts w:ascii="Liberation Serif" w:hAnsi="Liberation Serif" w:eastAsia="DejaVu Sans" w:cs="DejaVu Sans"/>
          <w:sz w:val="24"/>
          <w:szCs w:val="24"/>
          <w:lang w:val="en-US" w:eastAsia="en-US" w:bidi="en-US"/>
        </w:rPr>
        <w:t>it's just another sentence to explain why sparsity and interaction strength are important if the system gets larger. Just by looking at the equation it's hard to understand how it relates to actual matrix</w:t>
      </w:r>
    </w:p>
  </w:comment>
  <w:comment w:id="60" w:author="Erik Sonnhammer" w:date="2021-10-26T18:16:35Z" w:initials="">
    <w:p>
      <w:r>
        <w:rPr>
          <w:rFonts w:ascii="Liberation Serif" w:hAnsi="Liberation Serif" w:eastAsia="DejaVu Sans" w:cs="DejaVu Sans"/>
          <w:sz w:val="24"/>
          <w:szCs w:val="24"/>
          <w:lang w:val="en-US" w:eastAsia="en-US" w:bidi="en-US"/>
        </w:rPr>
        <w:t>Please add briefly how this is done</w:t>
      </w:r>
    </w:p>
  </w:comment>
  <w:comment w:id="59" w:author="Erik Zhivkoplias" w:date="2021-11-04T17:02:03Z" w:initials="">
    <w:p>
      <w:r>
        <w:rPr>
          <w:rFonts w:ascii="Liberation Serif" w:hAnsi="Liberation Serif" w:eastAsia="DejaVu Sans" w:cs="DejaVu Sans"/>
          <w:sz w:val="24"/>
          <w:szCs w:val="24"/>
          <w:lang w:val="en-US" w:eastAsia="en-US" w:bidi="en-US"/>
        </w:rPr>
        <w:t>added to Methods now</w:t>
      </w:r>
    </w:p>
  </w:comment>
  <w:comment w:id="65" w:author="Erik Sonnhammer" w:date="2021-10-28T14:20:26Z" w:initials="">
    <w:p>
      <w:r>
        <w:rPr>
          <w:rFonts w:ascii="Liberation Serif" w:hAnsi="Liberation Serif" w:eastAsia="DejaVu Sans" w:cs="DejaVu Sans"/>
          <w:sz w:val="24"/>
          <w:szCs w:val="24"/>
          <w:lang w:val="en-US" w:eastAsia="en-US" w:bidi="en-US"/>
        </w:rPr>
        <w:t>Wouldn't it be enough to just multiply with a scalar to set the range to be the same?  Seems a lot gentler.</w:t>
      </w:r>
    </w:p>
  </w:comment>
  <w:comment w:id="64" w:author="Erik Zhivkoplias" w:date="2021-10-28T14:50:24Z" w:initials="">
    <w:p>
      <w:r>
        <w:rPr>
          <w:rFonts w:ascii="Liberation Serif" w:hAnsi="Liberation Serif" w:eastAsia="DejaVu Sans" w:cs="DejaVu Sans"/>
          <w:sz w:val="24"/>
          <w:szCs w:val="24"/>
          <w:lang w:val="en-US" w:eastAsia="en-US" w:bidi="en-US"/>
        </w:rPr>
        <w:t>@thomas.hillerton@scilifelab.se should we try running this model with different settings?</w:t>
      </w:r>
    </w:p>
  </w:comment>
  <w:comment w:id="66" w:author="Thomas Hillerton" w:date="2021-10-28T15:02:16Z" w:initials="">
    <w:p>
      <w:r>
        <w:rPr>
          <w:rFonts w:ascii="Liberation Serif" w:hAnsi="Liberation Serif" w:eastAsia="DejaVu Sans" w:cs="DejaVu Sans"/>
          <w:sz w:val="24"/>
          <w:szCs w:val="24"/>
          <w:lang w:val="en-US" w:eastAsia="en-US" w:bidi="en-US"/>
        </w:rPr>
        <w:t>I don't really see what multiplying with a scalar would do here? It would either be the same a random value in a range or become some very strange scaled random value if we do it based on the original weight. What is it we hope to achieve here?</w:t>
      </w:r>
    </w:p>
  </w:comment>
  <w:comment w:id="61" w:author="Erik Zhivkoplias" w:date="2021-10-28T15:02:48Z" w:initials="">
    <w:p>
      <w:r>
        <w:rPr>
          <w:rFonts w:ascii="Liberation Serif" w:hAnsi="Liberation Serif" w:eastAsia="DejaVu Sans" w:cs="DejaVu Sans"/>
          <w:sz w:val="24"/>
          <w:szCs w:val="24"/>
          <w:lang w:val="en-US" w:eastAsia="en-US" w:bidi="en-US"/>
        </w:rPr>
        <w:t>the range is the same for all trials</w:t>
      </w:r>
    </w:p>
  </w:comment>
  <w:comment w:id="63" w:author="Erik Sonnhammer" w:date="2021-10-28T18:20:08Z" w:initials="">
    <w:p>
      <w:r>
        <w:rPr>
          <w:rFonts w:ascii="Liberation Serif" w:hAnsi="Liberation Serif" w:eastAsia="DejaVu Sans" w:cs="DejaVu Sans"/>
          <w:sz w:val="24"/>
          <w:szCs w:val="24"/>
          <w:lang w:val="en-US" w:eastAsia="en-US" w:bidi="en-US"/>
        </w:rPr>
        <w:t>My suggestion was to make the link strength distributions similar without randomly reversing the links which is was the current procedure does.</w:t>
      </w:r>
    </w:p>
  </w:comment>
  <w:comment w:id="62" w:author="Thomas Hillerton" w:date="2021-11-02T16:08:40Z" w:initials="">
    <w:p>
      <w:r>
        <w:rPr>
          <w:rFonts w:ascii="Liberation Serif" w:hAnsi="Liberation Serif" w:eastAsia="DejaVu Sans" w:cs="DejaVu Sans"/>
          <w:sz w:val="24"/>
          <w:szCs w:val="24"/>
          <w:lang w:val="en-US" w:eastAsia="en-US" w:bidi="en-US"/>
        </w:rPr>
        <w:t>Missed this one. The reason we randomly assign sign is that most networks (all except GNW) do not have sign and is purely binary networks as such sign is not known and to make it more similar to a GRN we assign 50/50</w:t>
      </w:r>
    </w:p>
  </w:comment>
  <w:comment w:id="69" w:author="Thomas Hillerton" w:date="2021-10-21T09:28:48Z" w:initials="">
    <w:p>
      <w:r>
        <w:rPr>
          <w:rFonts w:ascii="Liberation Serif" w:hAnsi="Liberation Serif" w:eastAsia="DejaVu Sans" w:cs="DejaVu Sans"/>
          <w:sz w:val="24"/>
          <w:szCs w:val="24"/>
          <w:lang w:val="en-US" w:eastAsia="en-US" w:bidi="en-US"/>
        </w:rPr>
        <w:t>the what?</w:t>
      </w:r>
    </w:p>
  </w:comment>
  <w:comment w:id="68" w:author="Erik Sonnhammer" w:date="2021-10-28T14:10:11Z" w:initials="">
    <w:p>
      <w:r>
        <w:rPr>
          <w:rFonts w:ascii="Liberation Serif" w:hAnsi="Liberation Serif" w:eastAsia="DejaVu Sans" w:cs="DejaVu Sans"/>
          <w:sz w:val="24"/>
          <w:szCs w:val="24"/>
          <w:lang w:val="en-US" w:eastAsia="en-US" w:bidi="en-US"/>
        </w:rPr>
        <w:t>Probably better with "the equalizing" or something like that since 'wiring' suggests that links are changed which they are not, only their value and sign.</w:t>
      </w:r>
    </w:p>
  </w:comment>
  <w:comment w:id="67" w:author="Erik Zhivkoplias" w:date="2021-11-04T17:01:43Z" w:initials="">
    <w:p>
      <w:r>
        <w:rPr>
          <w:rFonts w:ascii="Liberation Serif" w:hAnsi="Liberation Serif" w:eastAsia="DejaVu Sans" w:cs="DejaVu Sans"/>
          <w:sz w:val="24"/>
          <w:szCs w:val="24"/>
          <w:lang w:val="en-US" w:eastAsia="en-US" w:bidi="en-US"/>
        </w:rPr>
        <w:t>I put it to methods where it belongs and also rephrased</w:t>
      </w:r>
    </w:p>
  </w:comment>
  <w:comment w:id="74" w:author="Erik Sonnhammer" w:date="2021-10-26T18:20:19Z" w:initials="">
    <w:p>
      <w:r>
        <w:rPr>
          <w:rFonts w:ascii="Liberation Serif" w:hAnsi="Liberation Serif" w:eastAsia="DejaVu Sans" w:cs="DejaVu Sans"/>
          <w:sz w:val="24"/>
          <w:szCs w:val="24"/>
          <w:lang w:val="en-US" w:eastAsia="en-US" w:bidi="en-US"/>
        </w:rPr>
        <w:t>I would rather argue that their stability differed, which is more interesting.</w:t>
      </w:r>
    </w:p>
  </w:comment>
  <w:comment w:id="73" w:author="Erik Zhivkoplias" w:date="2021-10-27T17:19:04Z" w:initials="">
    <w:p>
      <w:r>
        <w:rPr>
          <w:rFonts w:ascii="Liberation Serif" w:hAnsi="Liberation Serif" w:eastAsia="DejaVu Sans" w:cs="DejaVu Sans"/>
          <w:sz w:val="24"/>
          <w:szCs w:val="24"/>
          <w:lang w:val="en-US" w:eastAsia="en-US" w:bidi="en-US"/>
        </w:rPr>
        <w:t>it is indeed but I didn't want to emphasize on that one as we can't fully explain why. and so in my view the best course here would be just to point out that FFLatt is as good as other meaningful models</w:t>
      </w:r>
    </w:p>
  </w:comment>
  <w:comment w:id="72" w:author="Erik Sonnhammer" w:date="2021-10-27T17:52:06Z" w:initials="">
    <w:p>
      <w:r>
        <w:rPr>
          <w:rFonts w:ascii="Liberation Serif" w:hAnsi="Liberation Serif" w:eastAsia="DejaVu Sans" w:cs="DejaVu Sans"/>
          <w:sz w:val="24"/>
          <w:szCs w:val="24"/>
          <w:lang w:val="en-US" w:eastAsia="en-US" w:bidi="en-US"/>
        </w:rPr>
        <w:t>We don't need to explain it, it is just an observation.</w:t>
      </w:r>
    </w:p>
  </w:comment>
  <w:comment w:id="71" w:author="Erik Zhivkoplias" w:date="2021-11-04T17:01:07Z" w:initials="">
    <w:p>
      <w:r>
        <w:rPr>
          <w:rFonts w:ascii="Liberation Serif" w:hAnsi="Liberation Serif" w:eastAsia="DejaVu Sans" w:cs="DejaVu Sans"/>
          <w:sz w:val="24"/>
          <w:szCs w:val="24"/>
          <w:lang w:val="en-US" w:eastAsia="en-US" w:bidi="en-US"/>
        </w:rPr>
        <w:t>different levels then?</w:t>
      </w:r>
    </w:p>
  </w:comment>
  <w:comment w:id="70" w:author="Erik Zhivkoplias" w:date="2021-11-07T17:22:38Z" w:initials="">
    <w:p>
      <w:r>
        <w:rPr>
          <w:rFonts w:ascii="Liberation Serif" w:hAnsi="Liberation Serif" w:eastAsia="DejaVu Sans" w:cs="DejaVu Sans"/>
          <w:sz w:val="24"/>
          <w:szCs w:val="24"/>
          <w:lang w:val="en-US" w:eastAsia="en-US" w:bidi="en-US"/>
        </w:rPr>
        <w:t>@erik.sonnhammer@scilifelab.se we excluded all self-loops from GNW and run the stability analysis again, so I updated Fig. 8, please have a look. Now FFL, GNW, and NetworkX are quite the same.</w:t>
      </w:r>
    </w:p>
  </w:comment>
  <w:comment w:id="81" w:author="Thomas Hillerton" w:date="2021-10-29T12:10:59Z" w:initials="">
    <w:p>
      <w:r>
        <w:rPr>
          <w:rFonts w:ascii="Liberation Serif" w:hAnsi="Liberation Serif" w:eastAsia="DejaVu Sans" w:cs="DejaVu Sans"/>
          <w:sz w:val="24"/>
          <w:szCs w:val="24"/>
          <w:lang w:val="en-US" w:eastAsia="en-US" w:bidi="en-US"/>
        </w:rPr>
        <w:t>I would say we can't exclude that FFLs have an effect based on the current results, only that it is not the only effector.</w:t>
      </w:r>
    </w:p>
  </w:comment>
  <w:comment w:id="80" w:author="Erik Zhivkoplias" w:date="2021-11-03T15:04:13Z" w:initials="">
    <w:p>
      <w:r>
        <w:rPr>
          <w:rFonts w:ascii="Liberation Serif" w:hAnsi="Liberation Serif" w:eastAsia="DejaVu Sans" w:cs="DejaVu Sans"/>
          <w:sz w:val="24"/>
          <w:szCs w:val="24"/>
          <w:lang w:val="en-US" w:eastAsia="en-US" w:bidi="en-US"/>
        </w:rPr>
        <w:t>the sole abundance?</w:t>
      </w:r>
    </w:p>
  </w:comment>
  <w:comment w:id="79" w:author="Erik Sonnhammer" w:date="2021-11-03T15:32:53Z" w:initials="">
    <w:p>
      <w:r>
        <w:rPr>
          <w:rFonts w:ascii="Liberation Serif" w:hAnsi="Liberation Serif" w:eastAsia="DejaVu Sans" w:cs="DejaVu Sans"/>
          <w:sz w:val="24"/>
          <w:szCs w:val="24"/>
          <w:lang w:val="en-US" w:eastAsia="en-US" w:bidi="en-US"/>
        </w:rPr>
        <w:t>I made a suggestion but am not sure it still agrees with Abdelzaher</w:t>
      </w:r>
    </w:p>
  </w:comment>
  <w:comment w:id="78" w:author="Thomas Hillerton" w:date="2021-11-04T13:03:35Z" w:initials="">
    <w:p>
      <w:r>
        <w:rPr>
          <w:rFonts w:ascii="Liberation Serif" w:hAnsi="Liberation Serif" w:eastAsia="DejaVu Sans" w:cs="DejaVu Sans"/>
          <w:sz w:val="24"/>
          <w:szCs w:val="24"/>
          <w:lang w:val="en-US" w:eastAsia="en-US" w:bidi="en-US"/>
        </w:rPr>
        <w:t>Having looked at the paper I would say that nothing we can say here can correspond to this reference as they don't look at stability at all but purely on topological properties. They conclude that FFLs are important for shortest path and fault tolerance but neither of these have to do with stability.</w:t>
      </w:r>
    </w:p>
  </w:comment>
  <w:comment w:id="77" w:author="Erik Zhivkoplias" w:date="2021-11-04T16:27:18Z" w:initials="">
    <w:p>
      <w:r>
        <w:rPr>
          <w:rFonts w:ascii="Liberation Serif" w:hAnsi="Liberation Serif" w:eastAsia="DejaVu Sans" w:cs="DejaVu Sans"/>
          <w:sz w:val="24"/>
          <w:szCs w:val="24"/>
          <w:lang w:val="en-US" w:eastAsia="en-US" w:bidi="en-US"/>
        </w:rPr>
        <w:t>I don't agree that fault tolerance has nothing to do with stability. These two are two different things, but of course, a fault-tolerant system is more stable than a random one. Otherwise why do bother to evolve to be fault-tolerant?</w:t>
      </w:r>
    </w:p>
  </w:comment>
  <w:comment w:id="76" w:author="Erik Zhivkoplias" w:date="2021-11-04T16:40:20Z" w:initials="">
    <w:p>
      <w:r>
        <w:rPr>
          <w:rFonts w:ascii="Liberation Serif" w:hAnsi="Liberation Serif" w:eastAsia="DejaVu Sans" w:cs="DejaVu Sans"/>
          <w:sz w:val="24"/>
          <w:szCs w:val="24"/>
          <w:lang w:val="en-US" w:eastAsia="en-US" w:bidi="en-US"/>
        </w:rPr>
        <w:t>I was referring to "We further observed a weak correlation between canonical FFLs and fault-tolerance in such networks measured in terms of random node deletions. This suggests that canonical FFLs may not contribute as much in maintaining such fault-tolerance in TRNs."</w:t>
      </w:r>
    </w:p>
  </w:comment>
  <w:comment w:id="75" w:author="Erik Zhivkoplias" w:date="2021-11-04T16:59:10Z" w:initials="">
    <w:p>
      <w:r>
        <w:rPr>
          <w:rFonts w:ascii="Liberation Serif" w:hAnsi="Liberation Serif" w:eastAsia="DejaVu Sans" w:cs="DejaVu Sans"/>
          <w:sz w:val="24"/>
          <w:szCs w:val="24"/>
          <w:lang w:val="en-US" w:eastAsia="en-US" w:bidi="en-US"/>
        </w:rPr>
        <w:t>Rephrased, anyway I think these two are highly related</w:t>
      </w:r>
    </w:p>
  </w:comment>
  <w:comment w:id="82" w:author="Erik Zhivkoplias" w:date="2021-11-03T17:47:23Z" w:initials="">
    <w:p>
      <w:r>
        <w:rPr>
          <w:rFonts w:ascii="Liberation Serif" w:hAnsi="Liberation Serif" w:eastAsia="DejaVu Sans" w:cs="DejaVu Sans"/>
          <w:sz w:val="24"/>
          <w:szCs w:val="24"/>
          <w:lang w:val="en-US" w:eastAsia="en-US" w:bidi="en-US"/>
        </w:rPr>
        <w:t>but how else would I point out that algorithm runs in reasonable time? I def don't wanna put that figure in main body, there is nothing to discuss around it</w:t>
      </w:r>
    </w:p>
  </w:comment>
  <w:comment w:id="85" w:author="Erik Sonnhammer" w:date="2021-11-03T15:38:56Z" w:initials="">
    <w:p>
      <w:r>
        <w:rPr>
          <w:rFonts w:ascii="Liberation Serif" w:hAnsi="Liberation Serif" w:eastAsia="DejaVu Sans" w:cs="DejaVu Sans"/>
          <w:sz w:val="24"/>
          <w:szCs w:val="24"/>
          <w:lang w:val="en-US" w:eastAsia="en-US" w:bidi="en-US"/>
        </w:rPr>
        <w:t>I don't get how</w:t>
      </w:r>
    </w:p>
  </w:comment>
  <w:comment w:id="84" w:author="Thomas Hillerton" w:date="2021-11-04T13:10:45Z" w:initials="">
    <w:p>
      <w:r>
        <w:rPr>
          <w:rFonts w:ascii="Liberation Serif" w:hAnsi="Liberation Serif" w:eastAsia="DejaVu Sans" w:cs="DejaVu Sans"/>
          <w:sz w:val="24"/>
          <w:szCs w:val="24"/>
          <w:lang w:val="en-US" w:eastAsia="en-US" w:bidi="en-US"/>
        </w:rPr>
        <w:t>Yeah this seems very theoretical, I don't know of anyone who has done something like this and the papers here while at least Zrimec does something in this direction is not really based on networks still as far as I understand?</w:t>
      </w:r>
    </w:p>
  </w:comment>
  <w:comment w:id="83" w:author="Erik Zhivkoplias" w:date="2021-11-07T17:51:30Z" w:initials="">
    <w:p>
      <w:r>
        <w:rPr>
          <w:rFonts w:ascii="Liberation Serif" w:hAnsi="Liberation Serif" w:eastAsia="DejaVu Sans" w:cs="DejaVu Sans"/>
          <w:sz w:val="24"/>
          <w:szCs w:val="24"/>
          <w:lang w:val="en-US" w:eastAsia="en-US" w:bidi="en-US"/>
        </w:rPr>
        <w:t>I added another sentence about it. The idea is that instead of training neural network on whole gene expression data to predict expression of other genes one could also put constrains with graph structure. Key sentence is "future frameworks" though.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rdo">
    <w:charset w:val="01"/>
    <w:family w:val="roman"/>
    <w:pitch w:val="variable"/>
  </w:font>
  <w:font w:name="Times new roman">
    <w:charset w:val="01"/>
    <w:family w:val="roman"/>
    <w:pitch w:val="default"/>
  </w:font>
  <w:font w:name="Gungsuh">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sonnhammergrni/fflatt/" TargetMode="External"/><Relationship Id="rId3" Type="http://schemas.openxmlformats.org/officeDocument/2006/relationships/hyperlink" Target="https://paperpile.com/c/1g2hAN/Ynze" TargetMode="External"/><Relationship Id="rId4" Type="http://schemas.openxmlformats.org/officeDocument/2006/relationships/hyperlink" Target="https://paperpile.com/c/1g2hAN/d7m8" TargetMode="External"/><Relationship Id="rId5" Type="http://schemas.openxmlformats.org/officeDocument/2006/relationships/hyperlink" Target="https://paperpile.com/c/1g2hAN/y84T+zmu6+6y8v+3Ra7+stP0" TargetMode="External"/><Relationship Id="rId6" Type="http://schemas.openxmlformats.org/officeDocument/2006/relationships/hyperlink" Target="https://paperpile.com/c/1g2hAN/4jdq" TargetMode="External"/><Relationship Id="rId7" Type="http://schemas.openxmlformats.org/officeDocument/2006/relationships/hyperlink" Target="https://paperpile.com/c/1g2hAN/mOQk" TargetMode="External"/><Relationship Id="rId8" Type="http://schemas.openxmlformats.org/officeDocument/2006/relationships/hyperlink" Target="https://paperpile.com/c/1g2hAN/eLIT" TargetMode="External"/><Relationship Id="rId9" Type="http://schemas.openxmlformats.org/officeDocument/2006/relationships/hyperlink" Target="https://paperpile.com/c/1g2hAN/ZXRv" TargetMode="External"/><Relationship Id="rId10" Type="http://schemas.openxmlformats.org/officeDocument/2006/relationships/hyperlink" Target="https://paperpile.com/c/1g2hAN/4jdq+3foL+zcTV" TargetMode="External"/><Relationship Id="rId11" Type="http://schemas.openxmlformats.org/officeDocument/2006/relationships/hyperlink" Target="https://paperpile.com/c/1g2hAN/z8ZP" TargetMode="External"/><Relationship Id="rId12" Type="http://schemas.openxmlformats.org/officeDocument/2006/relationships/hyperlink" Target="https://paperpile.com/c/1g2hAN/B7wJ" TargetMode="External"/><Relationship Id="rId13" Type="http://schemas.openxmlformats.org/officeDocument/2006/relationships/hyperlink" Target="https://paperpile.com/c/1g2hAN/B7wJ+nK6W" TargetMode="External"/><Relationship Id="rId14" Type="http://schemas.openxmlformats.org/officeDocument/2006/relationships/hyperlink" Target="https://paperpile.com/c/1g2hAN/STjv+PBVb" TargetMode="External"/><Relationship Id="rId15" Type="http://schemas.openxmlformats.org/officeDocument/2006/relationships/hyperlink" Target="https://paperpile.com/c/1g2hAN/PBVb" TargetMode="External"/><Relationship Id="rId16" Type="http://schemas.openxmlformats.org/officeDocument/2006/relationships/hyperlink" Target="https://paperpile.com/c/1g2hAN/2eRV+qxW1" TargetMode="External"/><Relationship Id="rId17" Type="http://schemas.openxmlformats.org/officeDocument/2006/relationships/hyperlink" Target="https://paperpile.com/c/1g2hAN/k7Bw" TargetMode="External"/><Relationship Id="rId18" Type="http://schemas.openxmlformats.org/officeDocument/2006/relationships/hyperlink" Target="https://paperpile.com/c/1g2hAN/dgp1" TargetMode="External"/><Relationship Id="rId19" Type="http://schemas.openxmlformats.org/officeDocument/2006/relationships/hyperlink" Target="https://paperpile.com/c/1g2hAN/zGmk" TargetMode="External"/><Relationship Id="rId20" Type="http://schemas.openxmlformats.org/officeDocument/2006/relationships/hyperlink" Target="https://paperpile.com/c/1g2hAN/zGmk" TargetMode="External"/><Relationship Id="rId21" Type="http://schemas.openxmlformats.org/officeDocument/2006/relationships/hyperlink" Target="https://paperpile.com/c/1g2hAN/dqjm+D48O+qxW1" TargetMode="External"/><Relationship Id="rId22" Type="http://schemas.openxmlformats.org/officeDocument/2006/relationships/hyperlink" Target="https://paperpile.com/c/1g2hAN/kB9t" TargetMode="External"/><Relationship Id="rId23" Type="http://schemas.openxmlformats.org/officeDocument/2006/relationships/hyperlink" Target="https://paperpile.com/c/1g2hAN/AbYR" TargetMode="External"/><Relationship Id="rId24" Type="http://schemas.openxmlformats.org/officeDocument/2006/relationships/hyperlink" Target="https://paperpile.com/c/1g2hAN/note" TargetMode="External"/><Relationship Id="rId25" Type="http://schemas.openxmlformats.org/officeDocument/2006/relationships/image" Target="media/image1.png"/><Relationship Id="rId26" Type="http://schemas.openxmlformats.org/officeDocument/2006/relationships/hyperlink" Target="https://paperpile.com/c/1g2hAN/PBVb" TargetMode="External"/><Relationship Id="rId27" Type="http://schemas.openxmlformats.org/officeDocument/2006/relationships/hyperlink" Target="https://paperpile.com/c/1g2hAN/afjs" TargetMode="External"/><Relationship Id="rId28" Type="http://schemas.openxmlformats.org/officeDocument/2006/relationships/hyperlink" Target="https://paperpile.com/c/1g2hAN/nEXE" TargetMode="External"/><Relationship Id="rId29" Type="http://schemas.openxmlformats.org/officeDocument/2006/relationships/hyperlink" Target="https://paperpile.com/c/1g2hAN/nEXE" TargetMode="External"/><Relationship Id="rId30" Type="http://schemas.openxmlformats.org/officeDocument/2006/relationships/hyperlink" Target="https://paperpile.com/c/1g2hAN/qxW1" TargetMode="External"/><Relationship Id="rId31" Type="http://schemas.openxmlformats.org/officeDocument/2006/relationships/hyperlink" Target="https://paperpile.com/c/1g2hAN/dqjm" TargetMode="External"/><Relationship Id="rId32" Type="http://schemas.openxmlformats.org/officeDocument/2006/relationships/hyperlink" Target="https://paperpile.com/c/1g2hAN/ybbW" TargetMode="External"/><Relationship Id="rId33" Type="http://schemas.openxmlformats.org/officeDocument/2006/relationships/hyperlink" Target="https://paperpile.com/c/1g2hAN/siLg" TargetMode="External"/><Relationship Id="rId34" Type="http://schemas.openxmlformats.org/officeDocument/2006/relationships/hyperlink" Target="https://paperpile.com/c/1g2hAN/PBVb" TargetMode="External"/><Relationship Id="rId35" Type="http://schemas.openxmlformats.org/officeDocument/2006/relationships/hyperlink" Target="https://paperpile.com/c/1g2hAN/4wU4" TargetMode="External"/><Relationship Id="rId36" Type="http://schemas.openxmlformats.org/officeDocument/2006/relationships/hyperlink" Target="https://paperpile.com/c/1g2hAN/dgp1+4C63" TargetMode="External"/><Relationship Id="rId37" Type="http://schemas.openxmlformats.org/officeDocument/2006/relationships/hyperlink" Target="https://paperpile.com/c/1g2hAN/zGmk" TargetMode="External"/><Relationship Id="rId38" Type="http://schemas.openxmlformats.org/officeDocument/2006/relationships/hyperlink" Target="https://paperpile.com/c/1g2hAN/yp6r" TargetMode="External"/><Relationship Id="rId39" Type="http://schemas.openxmlformats.org/officeDocument/2006/relationships/hyperlink" Target="https://paperpile.com/c/1g2hAN/AQkb" TargetMode="External"/><Relationship Id="rId40" Type="http://schemas.openxmlformats.org/officeDocument/2006/relationships/hyperlink" Target="https://paperpile.com/c/1g2hAN/a0Xa" TargetMode="External"/><Relationship Id="rId41" Type="http://schemas.openxmlformats.org/officeDocument/2006/relationships/hyperlink" Target="https://paperpile.com/c/1g2hAN/QFDx" TargetMode="External"/><Relationship Id="rId42" Type="http://schemas.openxmlformats.org/officeDocument/2006/relationships/hyperlink" Target="https://paperpile.com/c/1g2hAN/Kn5C" TargetMode="External"/><Relationship Id="rId43" Type="http://schemas.openxmlformats.org/officeDocument/2006/relationships/hyperlink" Target="https://paperpile.com/c/1g2hAN/3Ra7" TargetMode="External"/><Relationship Id="rId44" Type="http://schemas.openxmlformats.org/officeDocument/2006/relationships/hyperlink" Target="https://paperpile.com/c/1g2hAN/YjbK" TargetMode="External"/><Relationship Id="rId45" Type="http://schemas.openxmlformats.org/officeDocument/2006/relationships/hyperlink" Target="https://paperpile.com/c/1g2hAN/6y8v" TargetMode="External"/><Relationship Id="rId46" Type="http://schemas.openxmlformats.org/officeDocument/2006/relationships/hyperlink" Target="https://paperpile.com/c/1g2hAN/yp6r" TargetMode="External"/><Relationship Id="rId47" Type="http://schemas.openxmlformats.org/officeDocument/2006/relationships/hyperlink" Target="https://paperpile.com/c/1g2hAN/AQkb" TargetMode="External"/><Relationship Id="rId48" Type="http://schemas.openxmlformats.org/officeDocument/2006/relationships/hyperlink" Target="https://paperpile.com/c/1g2hAN/nyO2" TargetMode="External"/><Relationship Id="rId49" Type="http://schemas.openxmlformats.org/officeDocument/2006/relationships/hyperlink" Target="https://paperpile.com/c/1g2hAN/vzVx" TargetMode="External"/><Relationship Id="rId50" Type="http://schemas.openxmlformats.org/officeDocument/2006/relationships/hyperlink" Target="https://paperpile.com/c/1g2hAN/zwGY" TargetMode="External"/><Relationship Id="rId51" Type="http://schemas.openxmlformats.org/officeDocument/2006/relationships/hyperlink" Target="http://paperpile.com/b/1g2hAN/zGmk" TargetMode="External"/><Relationship Id="rId52" Type="http://schemas.openxmlformats.org/officeDocument/2006/relationships/hyperlink" Target="http://paperpile.com/b/1g2hAN/zGmk" TargetMode="External"/><Relationship Id="rId53" Type="http://schemas.openxmlformats.org/officeDocument/2006/relationships/hyperlink" Target="http://paperpile.com/b/1g2hAN/zGmk" TargetMode="External"/><Relationship Id="rId54" Type="http://schemas.openxmlformats.org/officeDocument/2006/relationships/hyperlink" Target="http://dx.doi.org/10.1016/j.nancom.2015.04.002" TargetMode="External"/><Relationship Id="rId55" Type="http://schemas.openxmlformats.org/officeDocument/2006/relationships/hyperlink" Target="http://paperpile.com/b/1g2hAN/zGmk" TargetMode="External"/><Relationship Id="rId56" Type="http://schemas.openxmlformats.org/officeDocument/2006/relationships/hyperlink" Target="http://paperpile.com/b/1g2hAN/k7Bw" TargetMode="External"/><Relationship Id="rId57" Type="http://schemas.openxmlformats.org/officeDocument/2006/relationships/hyperlink" Target="http://paperpile.com/b/1g2hAN/k7Bw" TargetMode="External"/><Relationship Id="rId58" Type="http://schemas.openxmlformats.org/officeDocument/2006/relationships/hyperlink" Target="http://paperpile.com/b/1g2hAN/k7Bw" TargetMode="External"/><Relationship Id="rId59" Type="http://schemas.openxmlformats.org/officeDocument/2006/relationships/hyperlink" Target="http://dx.doi.org/10.1098/rsif.2016.0179" TargetMode="External"/><Relationship Id="rId60" Type="http://schemas.openxmlformats.org/officeDocument/2006/relationships/hyperlink" Target="http://paperpile.com/b/1g2hAN/k7Bw" TargetMode="External"/><Relationship Id="rId61" Type="http://schemas.openxmlformats.org/officeDocument/2006/relationships/hyperlink" Target="http://paperpile.com/b/1g2hAN/zwGY" TargetMode="External"/><Relationship Id="rId62" Type="http://schemas.openxmlformats.org/officeDocument/2006/relationships/hyperlink" Target="http://paperpile.com/b/1g2hAN/zwGY" TargetMode="External"/><Relationship Id="rId63" Type="http://schemas.openxmlformats.org/officeDocument/2006/relationships/hyperlink" Target="http://paperpile.com/b/1g2hAN/zwGY" TargetMode="External"/><Relationship Id="rId64" Type="http://schemas.openxmlformats.org/officeDocument/2006/relationships/hyperlink" Target="http://paperpile.com/b/1g2hAN/AbYR" TargetMode="External"/><Relationship Id="rId65" Type="http://schemas.openxmlformats.org/officeDocument/2006/relationships/hyperlink" Target="http://paperpile.com/b/1g2hAN/AbYR" TargetMode="External"/><Relationship Id="rId66" Type="http://schemas.openxmlformats.org/officeDocument/2006/relationships/hyperlink" Target="http://paperpile.com/b/1g2hAN/AbYR" TargetMode="External"/><Relationship Id="rId67" Type="http://schemas.openxmlformats.org/officeDocument/2006/relationships/hyperlink" Target="http://dx.doi.org/10.1016/j.jmb.2006.04.029" TargetMode="External"/><Relationship Id="rId68" Type="http://schemas.openxmlformats.org/officeDocument/2006/relationships/hyperlink" Target="http://paperpile.com/b/1g2hAN/AbYR" TargetMode="External"/><Relationship Id="rId69" Type="http://schemas.openxmlformats.org/officeDocument/2006/relationships/hyperlink" Target="http://paperpile.com/b/1g2hAN/z8ZP" TargetMode="External"/><Relationship Id="rId70" Type="http://schemas.openxmlformats.org/officeDocument/2006/relationships/hyperlink" Target="http://paperpile.com/b/1g2hAN/z8ZP" TargetMode="External"/><Relationship Id="rId71" Type="http://schemas.openxmlformats.org/officeDocument/2006/relationships/hyperlink" Target="http://paperpile.com/b/1g2hAN/z8ZP" TargetMode="External"/><Relationship Id="rId72" Type="http://schemas.openxmlformats.org/officeDocument/2006/relationships/hyperlink" Target="http://paperpile.com/b/1g2hAN/yp6r" TargetMode="External"/><Relationship Id="rId73" Type="http://schemas.openxmlformats.org/officeDocument/2006/relationships/hyperlink" Target="http://paperpile.com/b/1g2hAN/yp6r" TargetMode="External"/><Relationship Id="rId74" Type="http://schemas.openxmlformats.org/officeDocument/2006/relationships/hyperlink" Target="http://paperpile.com/b/1g2hAN/yp6r" TargetMode="External"/><Relationship Id="rId75" Type="http://schemas.openxmlformats.org/officeDocument/2006/relationships/hyperlink" Target="http://paperpile.com/b/1g2hAN/D48O" TargetMode="External"/><Relationship Id="rId76" Type="http://schemas.openxmlformats.org/officeDocument/2006/relationships/hyperlink" Target="http://paperpile.com/b/1g2hAN/D48O" TargetMode="External"/><Relationship Id="rId77" Type="http://schemas.openxmlformats.org/officeDocument/2006/relationships/hyperlink" Target="http://paperpile.com/b/1g2hAN/D48O" TargetMode="External"/><Relationship Id="rId78" Type="http://schemas.openxmlformats.org/officeDocument/2006/relationships/hyperlink" Target="http://dx.doi.org/10.3410/f.1027950.334843" TargetMode="External"/><Relationship Id="rId79" Type="http://schemas.openxmlformats.org/officeDocument/2006/relationships/hyperlink" Target="http://paperpile.com/b/1g2hAN/D48O" TargetMode="External"/><Relationship Id="rId80" Type="http://schemas.openxmlformats.org/officeDocument/2006/relationships/hyperlink" Target="http://paperpile.com/b/1g2hAN/3foL" TargetMode="External"/><Relationship Id="rId81" Type="http://schemas.openxmlformats.org/officeDocument/2006/relationships/hyperlink" Target="http://paperpile.com/b/1g2hAN/3foL" TargetMode="External"/><Relationship Id="rId82" Type="http://schemas.openxmlformats.org/officeDocument/2006/relationships/hyperlink" Target="http://paperpile.com/b/1g2hAN/3foL" TargetMode="External"/><Relationship Id="rId83" Type="http://schemas.openxmlformats.org/officeDocument/2006/relationships/hyperlink" Target="http://paperpile.com/b/1g2hAN/mOQk" TargetMode="External"/><Relationship Id="rId84" Type="http://schemas.openxmlformats.org/officeDocument/2006/relationships/hyperlink" Target="http://paperpile.com/b/1g2hAN/mOQk" TargetMode="External"/><Relationship Id="rId85" Type="http://schemas.openxmlformats.org/officeDocument/2006/relationships/hyperlink" Target="http://paperpile.com/b/1g2hAN/mOQk" TargetMode="External"/><Relationship Id="rId86" Type="http://schemas.openxmlformats.org/officeDocument/2006/relationships/hyperlink" Target="http://paperpile.com/b/1g2hAN/Ynze" TargetMode="External"/><Relationship Id="rId87" Type="http://schemas.openxmlformats.org/officeDocument/2006/relationships/hyperlink" Target="http://paperpile.com/b/1g2hAN/Ynze" TargetMode="External"/><Relationship Id="rId88" Type="http://schemas.openxmlformats.org/officeDocument/2006/relationships/hyperlink" Target="http://paperpile.com/b/1g2hAN/Ynze" TargetMode="External"/><Relationship Id="rId89" Type="http://schemas.openxmlformats.org/officeDocument/2006/relationships/hyperlink" Target="http://paperpile.com/b/1g2hAN/d7m8" TargetMode="External"/><Relationship Id="rId90" Type="http://schemas.openxmlformats.org/officeDocument/2006/relationships/hyperlink" Target="http://paperpile.com/b/1g2hAN/d7m8" TargetMode="External"/><Relationship Id="rId91" Type="http://schemas.openxmlformats.org/officeDocument/2006/relationships/hyperlink" Target="http://paperpile.com/b/1g2hAN/d7m8" TargetMode="External"/><Relationship Id="rId92" Type="http://schemas.openxmlformats.org/officeDocument/2006/relationships/hyperlink" Target="http://dx.doi.org/10.3390/make1010008" TargetMode="External"/><Relationship Id="rId93" Type="http://schemas.openxmlformats.org/officeDocument/2006/relationships/hyperlink" Target="http://paperpile.com/b/1g2hAN/d7m8" TargetMode="External"/><Relationship Id="rId94" Type="http://schemas.openxmlformats.org/officeDocument/2006/relationships/hyperlink" Target="http://paperpile.com/b/1g2hAN/zmu6" TargetMode="External"/><Relationship Id="rId95" Type="http://schemas.openxmlformats.org/officeDocument/2006/relationships/hyperlink" Target="http://paperpile.com/b/1g2hAN/zmu6" TargetMode="External"/><Relationship Id="rId96" Type="http://schemas.openxmlformats.org/officeDocument/2006/relationships/hyperlink" Target="http://paperpile.com/b/1g2hAN/zmu6" TargetMode="External"/><Relationship Id="rId97" Type="http://schemas.openxmlformats.org/officeDocument/2006/relationships/hyperlink" Target="http://paperpile.com/b/1g2hAN/3Ra7" TargetMode="External"/><Relationship Id="rId98" Type="http://schemas.openxmlformats.org/officeDocument/2006/relationships/hyperlink" Target="http://paperpile.com/b/1g2hAN/3Ra7" TargetMode="External"/><Relationship Id="rId99" Type="http://schemas.openxmlformats.org/officeDocument/2006/relationships/hyperlink" Target="http://paperpile.com/b/1g2hAN/3Ra7" TargetMode="External"/><Relationship Id="rId100" Type="http://schemas.openxmlformats.org/officeDocument/2006/relationships/hyperlink" Target="http://dx.doi.org/10.18637/jss.v033.i01" TargetMode="External"/><Relationship Id="rId101" Type="http://schemas.openxmlformats.org/officeDocument/2006/relationships/hyperlink" Target="http://paperpile.com/b/1g2hAN/3Ra7" TargetMode="External"/><Relationship Id="rId102" Type="http://schemas.openxmlformats.org/officeDocument/2006/relationships/hyperlink" Target="http://paperpile.com/b/1g2hAN/AQkb" TargetMode="External"/><Relationship Id="rId103" Type="http://schemas.openxmlformats.org/officeDocument/2006/relationships/hyperlink" Target="http://paperpile.com/b/1g2hAN/AQkb" TargetMode="External"/><Relationship Id="rId104" Type="http://schemas.openxmlformats.org/officeDocument/2006/relationships/hyperlink" Target="http://paperpile.com/b/1g2hAN/AQkb" TargetMode="External"/><Relationship Id="rId105" Type="http://schemas.openxmlformats.org/officeDocument/2006/relationships/hyperlink" Target="http://paperpile.com/b/1g2hAN/a0Xa" TargetMode="External"/><Relationship Id="rId106" Type="http://schemas.openxmlformats.org/officeDocument/2006/relationships/hyperlink" Target="http://paperpile.com/b/1g2hAN/a0Xa" TargetMode="External"/><Relationship Id="rId107" Type="http://schemas.openxmlformats.org/officeDocument/2006/relationships/hyperlink" Target="http://paperpile.com/b/1g2hAN/a0Xa" TargetMode="External"/><Relationship Id="rId108" Type="http://schemas.openxmlformats.org/officeDocument/2006/relationships/hyperlink" Target="http://paperpile.com/b/1g2hAN/nEXE" TargetMode="External"/><Relationship Id="rId109" Type="http://schemas.openxmlformats.org/officeDocument/2006/relationships/hyperlink" Target="http://paperpile.com/b/1g2hAN/nEXE" TargetMode="External"/><Relationship Id="rId110" Type="http://schemas.openxmlformats.org/officeDocument/2006/relationships/hyperlink" Target="http://paperpile.com/b/1g2hAN/nEXE" TargetMode="External"/><Relationship Id="rId111" Type="http://schemas.openxmlformats.org/officeDocument/2006/relationships/hyperlink" Target="http://paperpile.com/b/1g2hAN/afjs" TargetMode="External"/><Relationship Id="rId112" Type="http://schemas.openxmlformats.org/officeDocument/2006/relationships/hyperlink" Target="http://paperpile.com/b/1g2hAN/afjs" TargetMode="External"/><Relationship Id="rId113" Type="http://schemas.openxmlformats.org/officeDocument/2006/relationships/hyperlink" Target="http://paperpile.com/b/1g2hAN/afjs" TargetMode="External"/><Relationship Id="rId114" Type="http://schemas.openxmlformats.org/officeDocument/2006/relationships/hyperlink" Target="http://paperpile.com/b/1g2hAN/note" TargetMode="External"/><Relationship Id="rId115" Type="http://schemas.openxmlformats.org/officeDocument/2006/relationships/hyperlink" Target="http://paperpile.com/b/1g2hAN/note" TargetMode="External"/><Relationship Id="rId116" Type="http://schemas.openxmlformats.org/officeDocument/2006/relationships/hyperlink" Target="http://paperpile.com/b/1g2hAN/note" TargetMode="External"/><Relationship Id="rId117" Type="http://schemas.openxmlformats.org/officeDocument/2006/relationships/hyperlink" Target="http://dx.doi.org/10.1093/nar/gkx1013" TargetMode="External"/><Relationship Id="rId118" Type="http://schemas.openxmlformats.org/officeDocument/2006/relationships/hyperlink" Target="http://paperpile.com/b/1g2hAN/note" TargetMode="External"/><Relationship Id="rId119" Type="http://schemas.openxmlformats.org/officeDocument/2006/relationships/hyperlink" Target="http://paperpile.com/b/1g2hAN/6y8v" TargetMode="External"/><Relationship Id="rId120" Type="http://schemas.openxmlformats.org/officeDocument/2006/relationships/hyperlink" Target="http://paperpile.com/b/1g2hAN/6y8v" TargetMode="External"/><Relationship Id="rId121" Type="http://schemas.openxmlformats.org/officeDocument/2006/relationships/hyperlink" Target="http://paperpile.com/b/1g2hAN/6y8v" TargetMode="External"/><Relationship Id="rId122" Type="http://schemas.openxmlformats.org/officeDocument/2006/relationships/hyperlink" Target="http://dx.doi.org/10.1371/journal.pone.0012776" TargetMode="External"/><Relationship Id="rId123" Type="http://schemas.openxmlformats.org/officeDocument/2006/relationships/hyperlink" Target="http://paperpile.com/b/1g2hAN/6y8v" TargetMode="External"/><Relationship Id="rId124" Type="http://schemas.openxmlformats.org/officeDocument/2006/relationships/hyperlink" Target="http://paperpile.com/b/1g2hAN/YjbK" TargetMode="External"/><Relationship Id="rId125" Type="http://schemas.openxmlformats.org/officeDocument/2006/relationships/hyperlink" Target="http://paperpile.com/b/1g2hAN/YjbK" TargetMode="External"/><Relationship Id="rId126" Type="http://schemas.openxmlformats.org/officeDocument/2006/relationships/hyperlink" Target="http://paperpile.com/b/1g2hAN/YjbK" TargetMode="External"/><Relationship Id="rId127" Type="http://schemas.openxmlformats.org/officeDocument/2006/relationships/hyperlink" Target="http://dx.doi.org/10.3390/bioengineering3020012" TargetMode="External"/><Relationship Id="rId128" Type="http://schemas.openxmlformats.org/officeDocument/2006/relationships/hyperlink" Target="http://paperpile.com/b/1g2hAN/YjbK" TargetMode="External"/><Relationship Id="rId129" Type="http://schemas.openxmlformats.org/officeDocument/2006/relationships/hyperlink" Target="http://paperpile.com/b/1g2hAN/dqjm" TargetMode="External"/><Relationship Id="rId130" Type="http://schemas.openxmlformats.org/officeDocument/2006/relationships/hyperlink" Target="http://paperpile.com/b/1g2hAN/dqjm" TargetMode="External"/><Relationship Id="rId131" Type="http://schemas.openxmlformats.org/officeDocument/2006/relationships/hyperlink" Target="http://paperpile.com/b/1g2hAN/dqjm" TargetMode="External"/><Relationship Id="rId132" Type="http://schemas.openxmlformats.org/officeDocument/2006/relationships/hyperlink" Target="http://paperpile.com/b/1g2hAN/siLg" TargetMode="External"/><Relationship Id="rId133" Type="http://schemas.openxmlformats.org/officeDocument/2006/relationships/hyperlink" Target="http://paperpile.com/b/1g2hAN/siLg" TargetMode="External"/><Relationship Id="rId134" Type="http://schemas.openxmlformats.org/officeDocument/2006/relationships/hyperlink" Target="http://paperpile.com/b/1g2hAN/siLg" TargetMode="External"/><Relationship Id="rId135" Type="http://schemas.openxmlformats.org/officeDocument/2006/relationships/hyperlink" Target="http://dx.doi.org/10.1073/pnas.2133841100" TargetMode="External"/><Relationship Id="rId136" Type="http://schemas.openxmlformats.org/officeDocument/2006/relationships/hyperlink" Target="http://paperpile.com/b/1g2hAN/siLg" TargetMode="External"/><Relationship Id="rId137" Type="http://schemas.openxmlformats.org/officeDocument/2006/relationships/hyperlink" Target="http://paperpile.com/b/1g2hAN/4jdq" TargetMode="External"/><Relationship Id="rId138" Type="http://schemas.openxmlformats.org/officeDocument/2006/relationships/hyperlink" Target="http://paperpile.com/b/1g2hAN/4jdq" TargetMode="External"/><Relationship Id="rId139" Type="http://schemas.openxmlformats.org/officeDocument/2006/relationships/hyperlink" Target="http://paperpile.com/b/1g2hAN/4jdq" TargetMode="External"/><Relationship Id="rId140" Type="http://schemas.openxmlformats.org/officeDocument/2006/relationships/hyperlink" Target="http://paperpile.com/b/1g2hAN/y84T" TargetMode="External"/><Relationship Id="rId141" Type="http://schemas.openxmlformats.org/officeDocument/2006/relationships/hyperlink" Target="http://paperpile.com/b/1g2hAN/y84T" TargetMode="External"/><Relationship Id="rId142" Type="http://schemas.openxmlformats.org/officeDocument/2006/relationships/hyperlink" Target="http://paperpile.com/b/1g2hAN/y84T" TargetMode="External"/><Relationship Id="rId143" Type="http://schemas.openxmlformats.org/officeDocument/2006/relationships/hyperlink" Target="http://paperpile.com/b/1g2hAN/4wU4" TargetMode="External"/><Relationship Id="rId144" Type="http://schemas.openxmlformats.org/officeDocument/2006/relationships/hyperlink" Target="http://paperpile.com/b/1g2hAN/4wU4" TargetMode="External"/><Relationship Id="rId145" Type="http://schemas.openxmlformats.org/officeDocument/2006/relationships/hyperlink" Target="http://paperpile.com/b/1g2hAN/4wU4" TargetMode="External"/><Relationship Id="rId146" Type="http://schemas.openxmlformats.org/officeDocument/2006/relationships/hyperlink" Target="http://dx.doi.org/10.1038/238413a0" TargetMode="External"/><Relationship Id="rId147" Type="http://schemas.openxmlformats.org/officeDocument/2006/relationships/hyperlink" Target="http://paperpile.com/b/1g2hAN/4wU4" TargetMode="External"/><Relationship Id="rId148" Type="http://schemas.openxmlformats.org/officeDocument/2006/relationships/hyperlink" Target="http://paperpile.com/b/1g2hAN/nK6W" TargetMode="External"/><Relationship Id="rId149" Type="http://schemas.openxmlformats.org/officeDocument/2006/relationships/hyperlink" Target="http://paperpile.com/b/1g2hAN/nK6W" TargetMode="External"/><Relationship Id="rId150" Type="http://schemas.openxmlformats.org/officeDocument/2006/relationships/hyperlink" Target="http://paperpile.com/b/1g2hAN/nK6W" TargetMode="External"/><Relationship Id="rId151" Type="http://schemas.openxmlformats.org/officeDocument/2006/relationships/hyperlink" Target="http://dx.doi.org/10.1093/bioinformatics/btg1069" TargetMode="External"/><Relationship Id="rId152" Type="http://schemas.openxmlformats.org/officeDocument/2006/relationships/hyperlink" Target="http://paperpile.com/b/1g2hAN/nK6W" TargetMode="External"/><Relationship Id="rId153" Type="http://schemas.openxmlformats.org/officeDocument/2006/relationships/hyperlink" Target="http://paperpile.com/b/1g2hAN/qxW1" TargetMode="External"/><Relationship Id="rId154" Type="http://schemas.openxmlformats.org/officeDocument/2006/relationships/hyperlink" Target="http://paperpile.com/b/1g2hAN/qxW1" TargetMode="External"/><Relationship Id="rId155" Type="http://schemas.openxmlformats.org/officeDocument/2006/relationships/hyperlink" Target="http://paperpile.com/b/1g2hAN/qxW1" TargetMode="External"/><Relationship Id="rId156" Type="http://schemas.openxmlformats.org/officeDocument/2006/relationships/hyperlink" Target="http://dx.doi.org/10.1126/science.298.5594.824" TargetMode="External"/><Relationship Id="rId157" Type="http://schemas.openxmlformats.org/officeDocument/2006/relationships/hyperlink" Target="http://paperpile.com/b/1g2hAN/qxW1" TargetMode="External"/><Relationship Id="rId158" Type="http://schemas.openxmlformats.org/officeDocument/2006/relationships/hyperlink" Target="http://paperpile.com/b/1g2hAN/ybbW" TargetMode="External"/><Relationship Id="rId159" Type="http://schemas.openxmlformats.org/officeDocument/2006/relationships/hyperlink" Target="http://paperpile.com/b/1g2hAN/ybbW" TargetMode="External"/><Relationship Id="rId160" Type="http://schemas.openxmlformats.org/officeDocument/2006/relationships/hyperlink" Target="http://paperpile.com/b/1g2hAN/ybbW" TargetMode="External"/><Relationship Id="rId161" Type="http://schemas.openxmlformats.org/officeDocument/2006/relationships/hyperlink" Target="http://paperpile.com/b/1g2hAN/zcTV" TargetMode="External"/><Relationship Id="rId162" Type="http://schemas.openxmlformats.org/officeDocument/2006/relationships/hyperlink" Target="http://dx.doi.org/10.1101/642926" TargetMode="External"/><Relationship Id="rId163" Type="http://schemas.openxmlformats.org/officeDocument/2006/relationships/hyperlink" Target="http://paperpile.com/b/1g2hAN/zcTV" TargetMode="External"/><Relationship Id="rId164" Type="http://schemas.openxmlformats.org/officeDocument/2006/relationships/hyperlink" Target="http://paperpile.com/b/1g2hAN/dgp1" TargetMode="External"/><Relationship Id="rId165" Type="http://schemas.openxmlformats.org/officeDocument/2006/relationships/hyperlink" Target="http://paperpile.com/b/1g2hAN/dgp1" TargetMode="External"/><Relationship Id="rId166" Type="http://schemas.openxmlformats.org/officeDocument/2006/relationships/hyperlink" Target="http://paperpile.com/b/1g2hAN/dgp1" TargetMode="External"/><Relationship Id="rId167" Type="http://schemas.openxmlformats.org/officeDocument/2006/relationships/hyperlink" Target="http://paperpile.com/b/1g2hAN/kB9t" TargetMode="External"/><Relationship Id="rId168" Type="http://schemas.openxmlformats.org/officeDocument/2006/relationships/hyperlink" Target="http://paperpile.com/b/1g2hAN/kB9t" TargetMode="External"/><Relationship Id="rId169" Type="http://schemas.openxmlformats.org/officeDocument/2006/relationships/hyperlink" Target="http://paperpile.com/b/1g2hAN/kB9t" TargetMode="External"/><Relationship Id="rId170" Type="http://schemas.openxmlformats.org/officeDocument/2006/relationships/hyperlink" Target="http://dx.doi.org/10.1093/nar/gky1077" TargetMode="External"/><Relationship Id="rId171" Type="http://schemas.openxmlformats.org/officeDocument/2006/relationships/hyperlink" Target="http://paperpile.com/b/1g2hAN/kB9t" TargetMode="External"/><Relationship Id="rId172" Type="http://schemas.openxmlformats.org/officeDocument/2006/relationships/hyperlink" Target="http://paperpile.com/b/1g2hAN/PBVb" TargetMode="External"/><Relationship Id="rId173" Type="http://schemas.openxmlformats.org/officeDocument/2006/relationships/hyperlink" Target="http://paperpile.com/b/1g2hAN/PBVb" TargetMode="External"/><Relationship Id="rId174" Type="http://schemas.openxmlformats.org/officeDocument/2006/relationships/hyperlink" Target="http://paperpile.com/b/1g2hAN/PBVb" TargetMode="External"/><Relationship Id="rId175" Type="http://schemas.openxmlformats.org/officeDocument/2006/relationships/hyperlink" Target="http://dx.doi.org/10.1093/bioinformatics/btr373" TargetMode="External"/><Relationship Id="rId176" Type="http://schemas.openxmlformats.org/officeDocument/2006/relationships/hyperlink" Target="http://paperpile.com/b/1g2hAN/PBVb" TargetMode="External"/><Relationship Id="rId177" Type="http://schemas.openxmlformats.org/officeDocument/2006/relationships/hyperlink" Target="http://paperpile.com/b/1g2hAN/2eRV" TargetMode="External"/><Relationship Id="rId178" Type="http://schemas.openxmlformats.org/officeDocument/2006/relationships/hyperlink" Target="http://paperpile.com/b/1g2hAN/2eRV" TargetMode="External"/><Relationship Id="rId179" Type="http://schemas.openxmlformats.org/officeDocument/2006/relationships/hyperlink" Target="http://paperpile.com/b/1g2hAN/2eRV" TargetMode="External"/><Relationship Id="rId180" Type="http://schemas.openxmlformats.org/officeDocument/2006/relationships/hyperlink" Target="http://paperpile.com/b/1g2hAN/eLIT" TargetMode="External"/><Relationship Id="rId181" Type="http://schemas.openxmlformats.org/officeDocument/2006/relationships/hyperlink" Target="http://paperpile.com/b/1g2hAN/eLIT" TargetMode="External"/><Relationship Id="rId182" Type="http://schemas.openxmlformats.org/officeDocument/2006/relationships/hyperlink" Target="http://paperpile.com/b/1g2hAN/eLIT" TargetMode="External"/><Relationship Id="rId183" Type="http://schemas.openxmlformats.org/officeDocument/2006/relationships/hyperlink" Target="http://paperpile.com/b/1g2hAN/4C63" TargetMode="External"/><Relationship Id="rId184" Type="http://schemas.openxmlformats.org/officeDocument/2006/relationships/hyperlink" Target="http://paperpile.com/b/1g2hAN/4C63" TargetMode="External"/><Relationship Id="rId185" Type="http://schemas.openxmlformats.org/officeDocument/2006/relationships/hyperlink" Target="http://paperpile.com/b/1g2hAN/4C63" TargetMode="External"/><Relationship Id="rId186" Type="http://schemas.openxmlformats.org/officeDocument/2006/relationships/hyperlink" Target="http://paperpile.com/b/1g2hAN/Kn5C" TargetMode="External"/><Relationship Id="rId187" Type="http://schemas.openxmlformats.org/officeDocument/2006/relationships/hyperlink" Target="http://paperpile.com/b/1g2hAN/Kn5C" TargetMode="External"/><Relationship Id="rId188" Type="http://schemas.openxmlformats.org/officeDocument/2006/relationships/hyperlink" Target="http://paperpile.com/b/1g2hAN/Kn5C" TargetMode="External"/><Relationship Id="rId189" Type="http://schemas.openxmlformats.org/officeDocument/2006/relationships/hyperlink" Target="http://dx.doi.org/10.1111/j.2517-6161.1996.tb02080.x" TargetMode="External"/><Relationship Id="rId190" Type="http://schemas.openxmlformats.org/officeDocument/2006/relationships/hyperlink" Target="http://paperpile.com/b/1g2hAN/Kn5C" TargetMode="External"/><Relationship Id="rId191" Type="http://schemas.openxmlformats.org/officeDocument/2006/relationships/hyperlink" Target="http://paperpile.com/b/1g2hAN/QFDx" TargetMode="External"/><Relationship Id="rId192" Type="http://schemas.openxmlformats.org/officeDocument/2006/relationships/hyperlink" Target="http://paperpile.com/b/1g2hAN/QFDx" TargetMode="External"/><Relationship Id="rId193" Type="http://schemas.openxmlformats.org/officeDocument/2006/relationships/hyperlink" Target="http://paperpile.com/b/1g2hAN/QFDx" TargetMode="External"/><Relationship Id="rId194" Type="http://schemas.openxmlformats.org/officeDocument/2006/relationships/hyperlink" Target="http://paperpile.com/b/1g2hAN/STjv" TargetMode="External"/><Relationship Id="rId195" Type="http://schemas.openxmlformats.org/officeDocument/2006/relationships/hyperlink" Target="http://paperpile.com/b/1g2hAN/STjv" TargetMode="External"/><Relationship Id="rId196" Type="http://schemas.openxmlformats.org/officeDocument/2006/relationships/hyperlink" Target="http://paperpile.com/b/1g2hAN/STjv" TargetMode="External"/><Relationship Id="rId197" Type="http://schemas.openxmlformats.org/officeDocument/2006/relationships/hyperlink" Target="http://paperpile.com/b/1g2hAN/B7wJ" TargetMode="External"/><Relationship Id="rId198" Type="http://schemas.openxmlformats.org/officeDocument/2006/relationships/hyperlink" Target="http://paperpile.com/b/1g2hAN/B7wJ" TargetMode="External"/><Relationship Id="rId199" Type="http://schemas.openxmlformats.org/officeDocument/2006/relationships/hyperlink" Target="http://paperpile.com/b/1g2hAN/B7wJ" TargetMode="External"/><Relationship Id="rId200" Type="http://schemas.openxmlformats.org/officeDocument/2006/relationships/hyperlink" Target="http://dx.doi.org/10.1038/30918" TargetMode="External"/><Relationship Id="rId201" Type="http://schemas.openxmlformats.org/officeDocument/2006/relationships/hyperlink" Target="http://paperpile.com/b/1g2hAN/B7wJ" TargetMode="External"/><Relationship Id="rId202" Type="http://schemas.openxmlformats.org/officeDocument/2006/relationships/hyperlink" Target="http://paperpile.com/b/1g2hAN/nyO2" TargetMode="External"/><Relationship Id="rId203" Type="http://schemas.openxmlformats.org/officeDocument/2006/relationships/hyperlink" Target="http://paperpile.com/b/1g2hAN/nyO2" TargetMode="External"/><Relationship Id="rId204" Type="http://schemas.openxmlformats.org/officeDocument/2006/relationships/hyperlink" Target="http://paperpile.com/b/1g2hAN/nyO2" TargetMode="External"/><Relationship Id="rId205" Type="http://schemas.openxmlformats.org/officeDocument/2006/relationships/hyperlink" Target="http://dx.doi.org/10.1515/9781400841356.301" TargetMode="External"/><Relationship Id="rId206" Type="http://schemas.openxmlformats.org/officeDocument/2006/relationships/hyperlink" Target="http://paperpile.com/b/1g2hAN/nyO2" TargetMode="External"/><Relationship Id="rId207" Type="http://schemas.openxmlformats.org/officeDocument/2006/relationships/hyperlink" Target="http://paperpile.com/b/1g2hAN/ZXRv" TargetMode="External"/><Relationship Id="rId208" Type="http://schemas.openxmlformats.org/officeDocument/2006/relationships/hyperlink" Target="http://paperpile.com/b/1g2hAN/ZXRv" TargetMode="External"/><Relationship Id="rId209" Type="http://schemas.openxmlformats.org/officeDocument/2006/relationships/hyperlink" Target="http://paperpile.com/b/1g2hAN/ZXRv" TargetMode="External"/><Relationship Id="rId210" Type="http://schemas.openxmlformats.org/officeDocument/2006/relationships/hyperlink" Target="http://paperpile.com/b/1g2hAN/stP0" TargetMode="External"/><Relationship Id="rId211" Type="http://schemas.openxmlformats.org/officeDocument/2006/relationships/hyperlink" Target="http://paperpile.com/b/1g2hAN/stP0" TargetMode="External"/><Relationship Id="rId212" Type="http://schemas.openxmlformats.org/officeDocument/2006/relationships/hyperlink" Target="http://paperpile.com/b/1g2hAN/stP0" TargetMode="External"/><Relationship Id="rId213" Type="http://schemas.openxmlformats.org/officeDocument/2006/relationships/hyperlink" Target="http://dx.doi.org/10.1016/j.automatica.2011.02.006" TargetMode="External"/><Relationship Id="rId214" Type="http://schemas.openxmlformats.org/officeDocument/2006/relationships/hyperlink" Target="http://paperpile.com/b/1g2hAN/stP0" TargetMode="External"/><Relationship Id="rId215" Type="http://schemas.openxmlformats.org/officeDocument/2006/relationships/hyperlink" Target="http://paperpile.com/b/1g2hAN/vzVx" TargetMode="External"/><Relationship Id="rId216" Type="http://schemas.openxmlformats.org/officeDocument/2006/relationships/hyperlink" Target="http://paperpile.com/b/1g2hAN/vzVx" TargetMode="External"/><Relationship Id="rId217" Type="http://schemas.openxmlformats.org/officeDocument/2006/relationships/hyperlink" Target="http://paperpile.com/b/1g2hAN/vzVx" TargetMode="External"/><Relationship Id="rId218" Type="http://schemas.openxmlformats.org/officeDocument/2006/relationships/footer" Target="footer1.xml"/><Relationship Id="rId219" Type="http://schemas.openxmlformats.org/officeDocument/2006/relationships/hyperlink" Target="https://paperpile.com/c/1g2hAN/kB9t" TargetMode="External"/><Relationship Id="rId220" Type="http://schemas.openxmlformats.org/officeDocument/2006/relationships/footer" Target="footer2.xml"/><Relationship Id="rId221" Type="http://schemas.openxmlformats.org/officeDocument/2006/relationships/comments" Target="comments.xml"/><Relationship Id="rId222" Type="http://schemas.openxmlformats.org/officeDocument/2006/relationships/fontTable" Target="fontTable.xml"/><Relationship Id="rId223" Type="http://schemas.openxmlformats.org/officeDocument/2006/relationships/settings" Target="settings.xml"/><Relationship Id="rId2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LibreOffice/6.4.7.2$Linux_X86_64 LibreOffice_project/40$Build-2</Application>
  <Pages>14</Pages>
  <Words>6005</Words>
  <Characters>34338</Characters>
  <CharactersWithSpaces>40181</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2021-11-07T19:33:31Z</dcterms:modified>
  <cp:revision>3</cp:revision>
  <dc:subject/>
  <dc:title/>
</cp:coreProperties>
</file>